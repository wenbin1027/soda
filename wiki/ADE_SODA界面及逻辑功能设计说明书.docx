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8A" w:rsidRDefault="00992552" w:rsidP="008D1DF6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68580</wp:posOffset>
            </wp:positionV>
            <wp:extent cx="2382520" cy="871220"/>
            <wp:effectExtent l="0" t="0" r="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4168A" w:rsidRDefault="0064168A" w:rsidP="008D1DF6">
      <w:pPr>
        <w:jc w:val="center"/>
        <w:rPr>
          <w:b/>
          <w:sz w:val="44"/>
          <w:szCs w:val="44"/>
        </w:rPr>
      </w:pPr>
    </w:p>
    <w:p w:rsidR="006B3541" w:rsidRDefault="006B3541" w:rsidP="008D1DF6">
      <w:pPr>
        <w:jc w:val="center"/>
        <w:rPr>
          <w:b/>
          <w:sz w:val="44"/>
          <w:szCs w:val="44"/>
        </w:rPr>
      </w:pPr>
    </w:p>
    <w:p w:rsidR="00FF1820" w:rsidRPr="00CA6E75" w:rsidRDefault="008D1DF6" w:rsidP="008D1DF6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  <w:r w:rsidRPr="00CA6E75">
        <w:rPr>
          <w:rFonts w:ascii="Microsoft YaHei" w:eastAsia="Microsoft YaHei" w:hAnsi="Microsoft YaHei" w:hint="eastAsia"/>
          <w:b/>
          <w:sz w:val="44"/>
          <w:szCs w:val="44"/>
        </w:rPr>
        <w:t>SODA界面</w:t>
      </w:r>
      <w:r w:rsidR="006B3541" w:rsidRPr="00CA6E75">
        <w:rPr>
          <w:rFonts w:ascii="Microsoft YaHei" w:eastAsia="Microsoft YaHei" w:hAnsi="Microsoft YaHei" w:hint="eastAsia"/>
          <w:b/>
          <w:sz w:val="44"/>
          <w:szCs w:val="44"/>
        </w:rPr>
        <w:t>及</w:t>
      </w:r>
      <w:r w:rsidRPr="00CA6E75">
        <w:rPr>
          <w:rFonts w:ascii="Microsoft YaHei" w:eastAsia="Microsoft YaHei" w:hAnsi="Microsoft YaHei" w:hint="eastAsia"/>
          <w:b/>
          <w:sz w:val="44"/>
          <w:szCs w:val="44"/>
        </w:rPr>
        <w:t>逻辑功能</w:t>
      </w:r>
      <w:r w:rsidR="006B3541" w:rsidRPr="00CA6E75">
        <w:rPr>
          <w:rFonts w:ascii="Microsoft YaHei" w:eastAsia="Microsoft YaHei" w:hAnsi="Microsoft YaHei" w:hint="eastAsia"/>
          <w:b/>
          <w:sz w:val="44"/>
          <w:szCs w:val="44"/>
        </w:rPr>
        <w:t>设计</w:t>
      </w:r>
      <w:r w:rsidR="00CA6E75" w:rsidRPr="00CA6E75">
        <w:rPr>
          <w:rFonts w:ascii="Microsoft YaHei" w:eastAsia="Microsoft YaHei" w:hAnsi="Microsoft YaHei" w:hint="eastAsia"/>
          <w:b/>
          <w:sz w:val="44"/>
          <w:szCs w:val="44"/>
        </w:rPr>
        <w:t>说明书</w:t>
      </w:r>
    </w:p>
    <w:p w:rsidR="008D1DF6" w:rsidRDefault="008D1DF6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B3541" w:rsidRDefault="006B3541" w:rsidP="008D1DF6">
      <w:pPr>
        <w:jc w:val="center"/>
      </w:pPr>
    </w:p>
    <w:p w:rsidR="0064168A" w:rsidRPr="00992552" w:rsidRDefault="00992552" w:rsidP="008D1DF6">
      <w:pPr>
        <w:jc w:val="center"/>
        <w:rPr>
          <w:sz w:val="32"/>
        </w:rPr>
      </w:pPr>
      <w:r w:rsidRPr="00992552">
        <w:rPr>
          <w:rFonts w:hint="eastAsia"/>
          <w:sz w:val="32"/>
        </w:rPr>
        <w:t>（</w:t>
      </w:r>
      <w:r w:rsidRPr="00992552">
        <w:rPr>
          <w:rFonts w:hint="eastAsia"/>
          <w:sz w:val="32"/>
        </w:rPr>
        <w:t>V1.0</w:t>
      </w:r>
      <w:r w:rsidRPr="00992552">
        <w:rPr>
          <w:rFonts w:hint="eastAsia"/>
          <w:sz w:val="32"/>
        </w:rPr>
        <w:t>）</w:t>
      </w: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Default="00992552" w:rsidP="008D1DF6">
      <w:pPr>
        <w:jc w:val="center"/>
      </w:pPr>
    </w:p>
    <w:p w:rsidR="00992552" w:rsidRPr="00CA6E75" w:rsidRDefault="00992552" w:rsidP="008D1DF6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CA6E75">
        <w:rPr>
          <w:rFonts w:ascii="Microsoft YaHei" w:eastAsia="Microsoft YaHei" w:hAnsi="Microsoft YaHei" w:hint="eastAsia"/>
          <w:sz w:val="28"/>
          <w:szCs w:val="28"/>
        </w:rPr>
        <w:t>ADE项目组</w:t>
      </w:r>
    </w:p>
    <w:p w:rsidR="00CA6E75" w:rsidRPr="008A612E" w:rsidRDefault="008A612E" w:rsidP="008D1DF6">
      <w:pPr>
        <w:jc w:val="center"/>
        <w:rPr>
          <w:sz w:val="24"/>
          <w:szCs w:val="24"/>
        </w:rPr>
      </w:pPr>
      <w:r w:rsidRPr="008A612E">
        <w:rPr>
          <w:rFonts w:hint="eastAsia"/>
          <w:sz w:val="24"/>
          <w:szCs w:val="24"/>
        </w:rPr>
        <w:t>2011</w:t>
      </w:r>
      <w:r w:rsidRPr="008A612E">
        <w:rPr>
          <w:rFonts w:hint="eastAsia"/>
          <w:sz w:val="24"/>
          <w:szCs w:val="24"/>
        </w:rPr>
        <w:t>年</w:t>
      </w:r>
      <w:r w:rsidRPr="008A612E">
        <w:rPr>
          <w:rFonts w:hint="eastAsia"/>
          <w:sz w:val="24"/>
          <w:szCs w:val="24"/>
        </w:rPr>
        <w:t>4</w:t>
      </w:r>
      <w:r w:rsidRPr="008A612E">
        <w:rPr>
          <w:rFonts w:hint="eastAsia"/>
          <w:sz w:val="24"/>
          <w:szCs w:val="24"/>
        </w:rPr>
        <w:t>月</w:t>
      </w:r>
      <w:r w:rsidRPr="008A612E">
        <w:rPr>
          <w:rFonts w:hint="eastAsia"/>
          <w:sz w:val="24"/>
          <w:szCs w:val="24"/>
        </w:rPr>
        <w:t>3</w:t>
      </w:r>
      <w:r w:rsidRPr="008A612E">
        <w:rPr>
          <w:rFonts w:hint="eastAsia"/>
          <w:sz w:val="24"/>
          <w:szCs w:val="24"/>
        </w:rPr>
        <w:t>日</w:t>
      </w:r>
    </w:p>
    <w:p w:rsidR="00CA6E75" w:rsidRDefault="00CA6E75" w:rsidP="008D1DF6">
      <w:pPr>
        <w:jc w:val="center"/>
      </w:pPr>
    </w:p>
    <w:p w:rsidR="00CA6E75" w:rsidRDefault="00CA6E75" w:rsidP="008D1DF6">
      <w:pPr>
        <w:jc w:val="center"/>
      </w:pPr>
    </w:p>
    <w:p w:rsidR="0064168A" w:rsidRDefault="0064168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25618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64168A" w:rsidRPr="00C3353A" w:rsidRDefault="0064168A" w:rsidP="0064168A">
          <w:pPr>
            <w:pStyle w:val="TOC"/>
            <w:jc w:val="center"/>
            <w:rPr>
              <w:sz w:val="36"/>
            </w:rPr>
          </w:pPr>
          <w:r w:rsidRPr="00C3353A">
            <w:rPr>
              <w:sz w:val="36"/>
              <w:lang w:val="zh-CN"/>
            </w:rPr>
            <w:t>目录</w:t>
          </w:r>
        </w:p>
        <w:p w:rsidR="0064168A" w:rsidRPr="00C3353A" w:rsidRDefault="00A55C11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r w:rsidRPr="00A55C11">
            <w:rPr>
              <w:sz w:val="24"/>
            </w:rPr>
            <w:fldChar w:fldCharType="begin"/>
          </w:r>
          <w:r w:rsidR="0064168A" w:rsidRPr="00C3353A">
            <w:rPr>
              <w:sz w:val="24"/>
            </w:rPr>
            <w:instrText xml:space="preserve"> TOC \o "1-3" \h \z \u </w:instrText>
          </w:r>
          <w:r w:rsidRPr="00A55C11">
            <w:rPr>
              <w:sz w:val="24"/>
            </w:rPr>
            <w:fldChar w:fldCharType="separate"/>
          </w:r>
          <w:hyperlink w:anchor="_Toc289617709" w:history="1">
            <w:r w:rsidR="0064168A" w:rsidRPr="00C3353A">
              <w:rPr>
                <w:rStyle w:val="a5"/>
                <w:noProof/>
                <w:sz w:val="24"/>
              </w:rPr>
              <w:t>1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主浏览界面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_Toc289617709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2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0" w:history="1">
            <w:r w:rsidR="0064168A" w:rsidRPr="00C3353A">
              <w:rPr>
                <w:rStyle w:val="a5"/>
                <w:noProof/>
                <w:sz w:val="24"/>
              </w:rPr>
              <w:t>1.1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界面功能视图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_Toc289617710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2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1" w:history="1">
            <w:r w:rsidR="0064168A" w:rsidRPr="00C3353A">
              <w:rPr>
                <w:rStyle w:val="a5"/>
                <w:noProof/>
                <w:sz w:val="24"/>
              </w:rPr>
              <w:t>1.2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界面主功能介绍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_Toc289617711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2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289617712" w:history="1">
            <w:r w:rsidR="0064168A" w:rsidRPr="00C3353A">
              <w:rPr>
                <w:rStyle w:val="a5"/>
                <w:noProof/>
                <w:sz w:val="24"/>
              </w:rPr>
              <w:t>2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写微博界面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_Toc289617712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3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3" w:history="1">
            <w:r w:rsidR="0064168A" w:rsidRPr="00C3353A">
              <w:rPr>
                <w:rStyle w:val="a5"/>
                <w:noProof/>
                <w:sz w:val="24"/>
              </w:rPr>
              <w:t>2.1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界面功能视图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_Toc289617713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3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4" w:history="1">
            <w:r w:rsidR="0064168A" w:rsidRPr="00C3353A">
              <w:rPr>
                <w:rStyle w:val="a5"/>
                <w:noProof/>
                <w:sz w:val="24"/>
              </w:rPr>
              <w:t>2.2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界面主要功能介绍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_Toc289617714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4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289617715" w:history="1">
            <w:r w:rsidR="0064168A" w:rsidRPr="00C3353A">
              <w:rPr>
                <w:rStyle w:val="a5"/>
                <w:noProof/>
                <w:sz w:val="24"/>
              </w:rPr>
              <w:t>3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评论</w:t>
            </w:r>
            <w:r w:rsidR="0064168A" w:rsidRPr="00C3353A">
              <w:rPr>
                <w:rStyle w:val="a5"/>
                <w:noProof/>
                <w:sz w:val="24"/>
              </w:rPr>
              <w:t>/</w:t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转发微博界面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_Toc289617715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5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6" w:history="1">
            <w:r w:rsidR="0064168A" w:rsidRPr="00C3353A">
              <w:rPr>
                <w:rStyle w:val="a5"/>
                <w:noProof/>
                <w:sz w:val="24"/>
              </w:rPr>
              <w:t>3.1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界面功能视图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_Toc289617716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5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32"/>
            </w:rPr>
          </w:pPr>
          <w:hyperlink w:anchor="_Toc289617717" w:history="1">
            <w:r w:rsidR="0064168A" w:rsidRPr="00C3353A">
              <w:rPr>
                <w:rStyle w:val="a5"/>
                <w:noProof/>
                <w:sz w:val="24"/>
              </w:rPr>
              <w:t>3.2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界面主要功能介绍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_Toc289617717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5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</w:rPr>
          </w:pPr>
          <w:hyperlink w:anchor="_Toc289617718" w:history="1">
            <w:r w:rsidR="0064168A" w:rsidRPr="00C3353A">
              <w:rPr>
                <w:rStyle w:val="a5"/>
                <w:noProof/>
                <w:sz w:val="24"/>
              </w:rPr>
              <w:t>4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配置界面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_Toc289617718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6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19" w:history="1">
            <w:r w:rsidR="0064168A" w:rsidRPr="00C3353A">
              <w:rPr>
                <w:rStyle w:val="a5"/>
                <w:noProof/>
                <w:sz w:val="24"/>
              </w:rPr>
              <w:t>4.1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界面功能视图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_Toc289617719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6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 w:rsidP="00C3353A">
          <w:pPr>
            <w:pStyle w:val="30"/>
            <w:rPr>
              <w:noProof/>
              <w:sz w:val="24"/>
            </w:rPr>
          </w:pPr>
          <w:hyperlink w:anchor="_Toc289617720" w:history="1">
            <w:r w:rsidR="0064168A" w:rsidRPr="00C3353A">
              <w:rPr>
                <w:rStyle w:val="a5"/>
                <w:noProof/>
                <w:sz w:val="24"/>
              </w:rPr>
              <w:t>4.2</w:t>
            </w:r>
            <w:r w:rsidR="0064168A" w:rsidRPr="00C3353A">
              <w:rPr>
                <w:noProof/>
                <w:sz w:val="24"/>
              </w:rPr>
              <w:tab/>
            </w:r>
            <w:r w:rsidR="0064168A" w:rsidRPr="00C3353A">
              <w:rPr>
                <w:rStyle w:val="a5"/>
                <w:rFonts w:hint="eastAsia"/>
                <w:noProof/>
                <w:sz w:val="24"/>
              </w:rPr>
              <w:t>界面主要功能介绍</w:t>
            </w:r>
            <w:r w:rsidR="0064168A" w:rsidRPr="00C3353A">
              <w:rPr>
                <w:noProof/>
                <w:webHidden/>
                <w:sz w:val="24"/>
              </w:rPr>
              <w:tab/>
            </w:r>
            <w:r w:rsidRPr="00C3353A">
              <w:rPr>
                <w:noProof/>
                <w:webHidden/>
                <w:sz w:val="24"/>
              </w:rPr>
              <w:fldChar w:fldCharType="begin"/>
            </w:r>
            <w:r w:rsidR="0064168A" w:rsidRPr="00C3353A">
              <w:rPr>
                <w:noProof/>
                <w:webHidden/>
                <w:sz w:val="24"/>
              </w:rPr>
              <w:instrText xml:space="preserve"> PAGEREF _Toc289617720 \h </w:instrText>
            </w:r>
            <w:r w:rsidRPr="00C3353A">
              <w:rPr>
                <w:noProof/>
                <w:webHidden/>
                <w:sz w:val="24"/>
              </w:rPr>
            </w:r>
            <w:r w:rsidRPr="00C3353A">
              <w:rPr>
                <w:noProof/>
                <w:webHidden/>
                <w:sz w:val="24"/>
              </w:rPr>
              <w:fldChar w:fldCharType="separate"/>
            </w:r>
            <w:r w:rsidR="00C3353A">
              <w:rPr>
                <w:noProof/>
                <w:webHidden/>
                <w:sz w:val="24"/>
              </w:rPr>
              <w:t>6</w:t>
            </w:r>
            <w:r w:rsidRPr="00C3353A">
              <w:rPr>
                <w:noProof/>
                <w:webHidden/>
                <w:sz w:val="24"/>
              </w:rPr>
              <w:fldChar w:fldCharType="end"/>
            </w:r>
          </w:hyperlink>
        </w:p>
        <w:p w:rsidR="0064168A" w:rsidRPr="00C3353A" w:rsidRDefault="00A55C11">
          <w:pPr>
            <w:rPr>
              <w:sz w:val="24"/>
            </w:rPr>
          </w:pPr>
          <w:r w:rsidRPr="00C3353A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64168A" w:rsidRDefault="0064168A" w:rsidP="008D1DF6">
      <w:pPr>
        <w:jc w:val="center"/>
      </w:pPr>
    </w:p>
    <w:p w:rsidR="0064168A" w:rsidRDefault="0064168A">
      <w:pPr>
        <w:widowControl/>
        <w:jc w:val="left"/>
      </w:pPr>
      <w:r>
        <w:br w:type="page"/>
      </w:r>
    </w:p>
    <w:p w:rsidR="00F038BC" w:rsidRDefault="00045486" w:rsidP="00A92722">
      <w:pPr>
        <w:pStyle w:val="2"/>
        <w:numPr>
          <w:ilvl w:val="0"/>
          <w:numId w:val="2"/>
        </w:numPr>
      </w:pPr>
      <w:bookmarkStart w:id="0" w:name="_Toc289617709"/>
      <w:r>
        <w:rPr>
          <w:rFonts w:hint="eastAsia"/>
        </w:rPr>
        <w:lastRenderedPageBreak/>
        <w:t>主浏览界面</w:t>
      </w:r>
      <w:bookmarkEnd w:id="0"/>
    </w:p>
    <w:p w:rsidR="007E4094" w:rsidRPr="007E4094" w:rsidRDefault="007E4094" w:rsidP="00A92722">
      <w:pPr>
        <w:pStyle w:val="3"/>
        <w:numPr>
          <w:ilvl w:val="1"/>
          <w:numId w:val="2"/>
        </w:numPr>
      </w:pPr>
      <w:bookmarkStart w:id="1" w:name="_Toc289617710"/>
      <w:r>
        <w:rPr>
          <w:rFonts w:hint="eastAsia"/>
        </w:rPr>
        <w:t>界面功能视图</w:t>
      </w:r>
      <w:bookmarkEnd w:id="1"/>
    </w:p>
    <w:p w:rsidR="007E4094" w:rsidRDefault="00A55C11" w:rsidP="00FA3919">
      <w:r>
        <w:rPr>
          <w:noProof/>
        </w:rPr>
        <w:pict>
          <v:group id="组合 296" o:spid="_x0000_s1026" style="position:absolute;left:0;text-align:left;margin-left:197pt;margin-top:82.45pt;width:27.2pt;height:243.1pt;z-index:251682816" coordsize="3457,30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97" o:spid="_x0000_s1027" type="#_x0000_t202" style="position:absolute;width:34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blbMIA&#10;AADcAAAADwAAAGRycy9kb3ducmV2LnhtbESPwWrDMBBE74X+g9hALiWR65Y2caIEE7DptW56X6SN&#10;bWKtjKXYzt9XhUKPw8y8YfbH2XZipMG3jhU8rxMQxNqZlmsF569itQHhA7LBzjEpuJOH4+HxYY+Z&#10;cRN/0liFWkQI+wwVNCH0mZReN2TRr11PHL2LGyyGKIdamgGnCLedTJPkTVpsOS402NOpIX2tblZB&#10;aOlbn5OyeHnK/WupS87dlpVaLuZ8ByLQHP7Df+0PoyDdvsPvmXgE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uVswgAAANwAAAAPAAAAAAAAAAAAAAAAAJgCAABkcnMvZG93&#10;bnJldi54bWxQSwUGAAAAAAQABAD1AAAAhwMAAAAA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</w:txbxContent>
              </v:textbox>
            </v:shape>
            <v:shape id="文本框 298" o:spid="_x0000_s1028" type="#_x0000_t202" style="position:absolute;top:7246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xHr8A&#10;AADcAAAADwAAAGRycy9kb3ducmV2LnhtbERPz2vCMBS+D/wfwhN2GZrqZMzOtJRBy6523f2RPNuy&#10;5qU0Uet/bw6Cx4/v9yGf7SAuNPnesYLNOgFBrJ3puVXQ/JarTxA+IBscHJOCG3nIs8XLAVPjrnyk&#10;Sx1aEUPYp6igC2FMpfS6I4t+7UbiyJ3cZDFEOLXSTHiN4XaQ2yT5kBZ7jg0djvTdkf6vz1ZB6OlP&#10;N0lVvr8Vflfpigu3Z6Vel3PxBSLQHJ7ih/vHKNju49p4Jh4Bm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GXEevwAAANwAAAAPAAAAAAAAAAAAAAAAAJgCAABkcnMvZG93bnJl&#10;di54bWxQSwUGAAAAAAQABAD1AAAAhAMAAAAA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9" o:spid="_x0000_s1029" type="#_x0000_t202" style="position:absolute;top:14492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UhcEA&#10;AADcAAAADwAAAGRycy9kb3ducmV2LnhtbESPQYvCMBSE7wv+h/AEL4umuovYapQiWPa6Wu+P5NkW&#10;m5fSRK3/3ggLexxm5htmsxtsK+7U+8axgvksAUGsnWm4UlCeDtMVCB+QDbaOScGTPOy2o48NZsY9&#10;+Jfux1CJCGGfoYI6hC6T0uuaLPqZ64ijd3G9xRBlX0nT4yPCbSsXSbKUFhuOCzV2tK9JX483qyA0&#10;dNZlUhy+PnP/XeiCc5eyUpPxkK9BBBrCf/iv/WMULNIU3mfi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V1IXBAAAA3AAAAA8AAAAAAAAAAAAAAAAAmAIAAGRycy9kb3du&#10;cmV2LnhtbFBLBQYAAAAABAAEAPUAAACG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300" o:spid="_x0000_s1030" type="#_x0000_t202" style="position:absolute;top:21911;width:345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nAr4A&#10;AADcAAAADwAAAGRycy9kb3ducmV2LnhtbERPTYvCMBC9C/sfwix4EU1WZdFqlCJYvKrd+5CMbbGZ&#10;lCar9d9vDgseH+97ux9cKx7Uh8azhq+ZAkFsvG240lBej9MViBCRLbaeScOLAux3H6MtZtY/+UyP&#10;S6xECuGQoYY6xi6TMpiaHIaZ74gTd/O9w5hgX0nb4zOFu1bOlfqWDhtODTV2dKjJ3C+/TkNs6MeU&#10;qjguJnlYFqbg3K9Z6/HnkG9ARBriW/zvPlkNC5XmpzPpCMjd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E5wK+AAAA3AAAAA8AAAAAAAAAAAAAAAAAmAIAAGRycy9kb3ducmV2&#10;LnhtbFBLBQYAAAAABAAEAPUAAACD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301" o:spid="_x0000_s1031" type="#_x0000_t202" style="position:absolute;top:2915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CmcEA&#10;AADcAAAADwAAAGRycy9kb3ducmV2LnhtbESPT4vCMBTE74LfITxhL6KJ6yJajVIWLF7XP/dH8myL&#10;zUtpslq/vREW9jjMzG+Yza53jbhTF2rPGmZTBYLYeFtzqeF82k+WIEJEtth4Jg1PCrDbDgcbzKx/&#10;8A/dj7EUCcIhQw1VjG0mZTAVOQxT3xIn7+o7hzHJrpS2w0eCu0Z+KrWQDmtOCxW29F2RuR1/nYZY&#10;08WcVbGfj/PwVZiCc79irT9Gfb4GEamP/+G/9sFqmKsZvM+kI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IQpnBAAAA3AAAAA8AAAAAAAAAAAAAAAAAmAIAAGRycy9kb3du&#10;cmV2LnhtbFBLBQYAAAAABAAEAPUAAACGAwAAAAA=&#10;" fillcolor="white [3201]" strokecolor="#8064a2 [3207]">
              <v:textbox>
                <w:txbxContent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>
                      <w:rPr>
                        <w:b/>
                        <w:sz w:val="10"/>
                        <w:szCs w:val="10"/>
                      </w:rPr>
                      <w:t>I</w:t>
                    </w:r>
                    <w:r>
                      <w:rPr>
                        <w:rFonts w:hint="eastAsia"/>
                        <w:b/>
                        <w:sz w:val="10"/>
                        <w:szCs w:val="10"/>
                      </w:rPr>
                      <w:t>nfo</w:t>
                    </w:r>
                  </w:p>
                  <w:p w:rsidR="006521F0" w:rsidRPr="0047510F" w:rsidRDefault="006521F0" w:rsidP="006521F0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52" o:spid="_x0000_s1151" type="#_x0000_t69" style="position:absolute;left:0;text-align:left;margin-left:119.5pt;margin-top:182.95pt;width:284.5pt;height:3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" adj="149" fillcolor="white [3201]" strokecolor="#4f81bd [3204]" strokeweight="2pt"/>
        </w:pict>
      </w:r>
      <w:r>
        <w:rPr>
          <w:noProof/>
        </w:rPr>
        <w:pict>
          <v:group id="组合 51" o:spid="_x0000_s1032" style="position:absolute;left:0;text-align:left;margin-left:229.9pt;margin-top:82.1pt;width:27.25pt;height:243.15pt;z-index:251660288" coordsize="3457,30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">
            <v:shape id="文本框 45" o:spid="_x0000_s1033" type="#_x0000_t202" style="position:absolute;width:345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rXMAA&#10;AADbAAAADwAAAGRycy9kb3ducmV2LnhtbESPT4vCMBTE7wt+h/AEL4um/mW3a5QiWLxu1fsjedsW&#10;m5fSRK3f3gjCHoeZ+Q2z3va2ETfqfO1YwXSSgCDWztRcKjgd9+MvED4gG2wck4IHedhuBh9rTI27&#10;8y/dilCKCGGfooIqhDaV0uuKLPqJa4mj9+c6iyHKrpSmw3uE20bOkmQlLdYcFypsaVeRvhRXqyDU&#10;dNanJN/PPzO/yHXOmftmpUbDPvsBEagP/+F3+2AULJbw+hJ/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qrXMAAAADbAAAADwAAAAAAAAAAAAAAAACYAgAAZHJzL2Rvd25y&#10;ZXYueG1sUEsFBgAAAAAEAAQA9QAAAIU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7" o:spid="_x0000_s1034" type="#_x0000_t202" style="position:absolute;top:7246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QsMAA&#10;AADbAAAADwAAAGRycy9kb3ducmV2LnhtbESPT4vCMBTE7wt+h/AEL4um/kF3u0YpgsXrVr0/krdt&#10;sXkpTdT67Y0g7HGYmd8w621vG3GjzteOFUwnCQhi7UzNpYLTcT/+AuEDssHGMSl4kIftZvCxxtS4&#10;O//SrQiliBD2KSqoQmhTKb2uyKKfuJY4en+usxii7EppOrxHuG3kLEmW0mLNcaHClnYV6UtxtQpC&#10;TWd9SvL9/DPzi1znnLlvVmo07LMfEIH68B9+tw9GwWIFry/x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SQsMAAAADbAAAADwAAAAAAAAAAAAAAAACYAgAAZHJzL2Rvd25y&#10;ZXYueG1sUEsFBgAAAAAEAAQA9QAAAIU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8" o:spid="_x0000_s1035" type="#_x0000_t202" style="position:absolute;top:14492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Ewr0A&#10;AADbAAAADwAAAGRycy9kb3ducmV2LnhtbERPTYvCMBC9C/6HMIIXWdNVkbVrWopg8arW+5CMbdlm&#10;Upqs1n+/OSx4fLzvfT7aTjxo8K1jBZ/LBASxdqblWkF1PX58gfAB2WDnmBS8yEOeTSd7TI178pke&#10;l1CLGMI+RQVNCH0qpdcNWfRL1xNH7u4GiyHCoZZmwGcMt51cJclWWmw5NjTY06Eh/XP5tQpCSzdd&#10;JeVxvSj8ptQlF27HSs1nY/ENItAY3uJ/98ko2MSx8Uv8AT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8sEwr0AAADbAAAADwAAAAAAAAAAAAAAAACYAgAAZHJzL2Rvd25yZXYu&#10;eG1sUEsFBgAAAAAEAAQA9QAAAIIDAAAAAA=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49" o:spid="_x0000_s1036" type="#_x0000_t202" style="position:absolute;top:21911;width:3454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hWcEA&#10;AADbAAAADwAAAGRycy9kb3ducmV2LnhtbESPzWrDMBCE74G+g9hCL6GW25rQuJaNCdj02vzcF2lr&#10;m1orYymJ8/ZRodDjMDPfMEW12FFcaPaDYwUvSQqCWDszcKfgeGie30H4gGxwdEwKbuShKh9WBebG&#10;XfmLLvvQiQhhn6OCPoQpl9Lrniz6xE3E0ft2s8UQ5dxJM+M1wu0oX9N0Iy0OHBd6nGjXk/7Zn62C&#10;MNBJH9O2eVvXPmt1y7XbslJPj0v9ASLQEv7Df+1PoyDbwu+X+A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oVnBAAAA2wAAAA8AAAAAAAAAAAAAAAAAmAIAAGRycy9kb3du&#10;cmV2LnhtbFBLBQYAAAAABAAEAPUAAACGAwAAAAA=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  <v:shape id="文本框 50" o:spid="_x0000_s1037" type="#_x0000_t202" style="position:absolute;top:29157;width:345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eGbwA&#10;AADbAAAADwAAAGRycy9kb3ducmV2LnhtbERPy4rCMBTdC/MP4Q64EU3HF1qNUgSLW1/7S3JtyzQ3&#10;pYla/94sBJeH815vO1uLB7W+cqzgb5SAINbOVFwouJz3wwUIH5AN1o5JwYs8bDc/vTWmxj35SI9T&#10;KEQMYZ+igjKEJpXS65Is+pFriCN3c63FEGFbSNPiM4bbWo6TZC4tVhwbSmxoV5L+P92tglDRVV+S&#10;fD8ZZH6a65wzt2Sl+r9dtgIRqAtf8cd9MApmcX38En+A3L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ZJ4ZvAAAANsAAAAPAAAAAAAAAAAAAAAAAJgCAABkcnMvZG93bnJldi54&#10;bWxQSwUGAAAAAAQABAD1AAAAgQMAAAAA&#10;" fillcolor="white [3201]" strokecolor="#8064a2 [3207]">
              <v:textbox>
                <w:txbxContent>
                  <w:p w:rsidR="004371C3" w:rsidRPr="0047510F" w:rsidRDefault="004371C3" w:rsidP="004371C3">
                    <w:pPr>
                      <w:spacing w:line="0" w:lineRule="atLeast"/>
                      <w:rPr>
                        <w:b/>
                        <w:sz w:val="10"/>
                        <w:szCs w:val="10"/>
                      </w:rPr>
                    </w:pPr>
                    <w:r w:rsidRPr="0047510F">
                      <w:rPr>
                        <w:b/>
                        <w:sz w:val="10"/>
                        <w:szCs w:val="10"/>
                      </w:rPr>
                      <w:t>L</w:t>
                    </w:r>
                    <w:r w:rsidRPr="0047510F">
                      <w:rPr>
                        <w:rFonts w:hint="eastAsia"/>
                        <w:b/>
                        <w:sz w:val="10"/>
                        <w:szCs w:val="10"/>
                      </w:rPr>
                      <w:t>ogo</w:t>
                    </w:r>
                  </w:p>
                </w:txbxContent>
              </v:textbox>
            </v:shape>
          </v:group>
        </w:pict>
      </w:r>
      <w:r>
        <w:rPr>
          <w:noProof/>
        </w:rPr>
      </w:r>
      <w:r>
        <w:rPr>
          <w:noProof/>
        </w:rPr>
        <w:pict>
          <v:group id="组合 44" o:spid="_x0000_s1038" style="width:264.9pt;height:348.65pt;mso-position-horizontal-relative:char;mso-position-vertical-relative:line" coordsize="33642,4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">
            <v:group id="组合 14" o:spid="_x0000_s1039" style="position:absolute;width:33642;height:44114" coordsize="33643,4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文本框 1" o:spid="_x0000_s1040" type="#_x0000_t202" style="position:absolute;width:33639;height:4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<v:textbox>
                  <w:txbxContent>
                    <w:p w:rsidR="007E4094" w:rsidRPr="007E4094" w:rsidRDefault="007E4094" w:rsidP="007E409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1041" type="#_x0000_t202" style="position:absolute;left:6211;top:862;width:20414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微博用户名</w:t>
                      </w:r>
                    </w:p>
                  </w:txbxContent>
                </v:textbox>
              </v:shape>
              <v:roundrect id="圆角矩形 3" o:spid="_x0000_s1042" style="position:absolute;left:1207;top:862;width:3239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76cMA&#10;AADaAAAADwAAAGRycy9kb3ducmV2LnhtbESPQWvCQBSE74L/YXlCb2ZjU0RiVqmCthcPakF6e2Sf&#10;SWj2bcxuk/TfdwXB4zAz3zDZejC16Kh1lWUFsygGQZxbXXGh4Ou8my5AOI+ssbZMCv7IwXo1HmWY&#10;atvzkbqTL0SAsEtRQel9k0rp8pIMusg2xMG72tagD7ItpG6xD3BTy9c4nkuDFYeFEhvalpT/nH6N&#10;gv1sc/vucR5vdwe5YPy4XPZviVIvk+F9CcLT4J/hR/tTK0jg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176cMAAADaAAAADwAAAAAAAAAAAAAAAACYAgAAZHJzL2Rv&#10;d25yZXYueG1sUEsFBgAAAAAEAAQA9QAAAIgDAAAAAA==&#10;" fillcolor="#9bbb59 [3206]" strokecolor="#4e6128 [1606]" strokeweight="2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8"/>
                        </w:rPr>
                        <w:t>写</w:t>
                      </w:r>
                    </w:p>
                  </w:txbxContent>
                </v:textbox>
              </v:roundrect>
              <v:group id="组合 7" o:spid="_x0000_s1043" style="position:absolute;left:28467;top:862;width:3238;height:3239" coordsize="324000,32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oundrect id="圆角矩形 4" o:spid="_x0000_s1044" style="position:absolute;width:324000;height:32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jncIA&#10;AADaAAAADwAAAGRycy9kb3ducmV2LnhtbESPzarCMBSE94LvEI7gTlN/EKlGUUG9GxdXBXF3aI5t&#10;sTmpTbT17W+ECy6HmfmGmS8bU4gXVS63rGDQj0AQJ1bnnCo4n7a9KQjnkTUWlknBmxwsF+3WHGNt&#10;a/6l19GnIkDYxagg876MpXRJRgZd35bEwbvZyqAPskqlrrAOcFPIYRRNpMGcw0KGJW0ySu7Hp1Gw&#10;G6wf1xon0WZ7kFPG/eWyG4+U6naa1QyEp8Z/w//tH61gDJ8r4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OOdwgAAANoAAAAPAAAAAAAAAAAAAAAAAJgCAABkcnMvZG93&#10;bnJldi54bWxQSwUGAAAAAAQABAD1AAAAhwMAAAAA&#10;" fillcolor="#9bbb59 [3206]" strokecolor="#4e6128 [1606]" strokeweight="2pt">
                  <v:textbox>
                    <w:txbxContent>
                      <w:p w:rsidR="007E4094" w:rsidRPr="007E4094" w:rsidRDefault="007E4094" w:rsidP="007E4094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上弧形箭头 6" o:spid="_x0000_s1045" type="#_x0000_t105" style="position:absolute;left:69011;top:69011;width:231140;height:131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kQsMA&#10;AADaAAAADwAAAGRycy9kb3ducmV2LnhtbESPQWsCMRSE7wX/Q3hCbzWrgtR1syJCsYciVHvQ2yN5&#10;7q5uXrZJquu/N4VCj8PMfMMUy9624ko+NI4VjEcZCGLtTMOVgq/928sriBCRDbaOScGdAizLwVOB&#10;uXE3/qTrLlYiQTjkqKCOsculDLomi2HkOuLknZy3GJP0lTQebwluWznJspm02HBaqLGjdU36svux&#10;Cvbbfq7j9MMfz3q6wYoP38ftQannYb9agIjUx//wX/vdKJjB75V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kQsMAAADaAAAADwAAAAAAAAAAAAAAAACYAgAAZHJzL2Rv&#10;d25yZXYueG1sUEsFBgAAAAAEAAQA9QAAAIgDAAAAAA==&#10;" adj="15458,20064,16200" fillcolor="#4f81bd [3204]" strokecolor="white [3212]" strokeweight="2pt"/>
              </v:group>
              <v:shape id="文本框 9" o:spid="_x0000_s1046" type="#_x0000_t202" style="position:absolute;top:41234;width:6728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全部</w:t>
                      </w:r>
                    </w:p>
                  </w:txbxContent>
                </v:textbox>
              </v:shape>
              <v:shape id="文本框 10" o:spid="_x0000_s1047" type="#_x0000_t202" style="position:absolute;left:6728;top:41234;width:6729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proofErr w:type="spellStart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Sohu</w:t>
                      </w:r>
                      <w:proofErr w:type="spellEnd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（1）</w:t>
                      </w:r>
                    </w:p>
                  </w:txbxContent>
                </v:textbox>
              </v:shape>
              <v:shape id="文本框 11" o:spid="_x0000_s1048" type="#_x0000_t202" style="position:absolute;left:13457;top:41234;width:6728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proofErr w:type="spellStart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Sohu</w:t>
                      </w:r>
                      <w:proofErr w:type="spellEnd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（2）</w:t>
                      </w:r>
                    </w:p>
                  </w:txbxContent>
                </v:textbox>
              </v:shape>
              <v:shape id="文本框 12" o:spid="_x0000_s1049" type="#_x0000_t202" style="position:absolute;left:20185;top:41234;width:6729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proofErr w:type="spellStart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Sina</w:t>
                      </w:r>
                      <w:proofErr w:type="spellEnd"/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（1）</w:t>
                      </w:r>
                    </w:p>
                  </w:txbxContent>
                </v:textbox>
              </v:shape>
              <v:shape id="文本框 13" o:spid="_x0000_s1050" type="#_x0000_t202" style="position:absolute;left:26914;top:41234;width:6729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6"/>
                        </w:rPr>
                      </w:pPr>
                      <w:r w:rsidRPr="007E4094">
                        <w:rPr>
                          <w:rFonts w:ascii="Microsoft YaHei" w:eastAsia="Microsoft YaHei" w:hAnsi="Microsoft YaHei" w:hint="eastAsia"/>
                          <w:b/>
                          <w:sz w:val="16"/>
                        </w:rPr>
                        <w:t>更多</w:t>
                      </w:r>
                    </w:p>
                  </w:txbxContent>
                </v:textbox>
              </v:shape>
            </v:group>
            <v:group id="组合 22" o:spid="_x0000_s1051" style="position:absolute;left:1207;top:4830;width:31407;height:6811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文本框 16" o:spid="_x0000_s105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微博信息区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21" o:spid="_x0000_s105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文本框 18" o:spid="_x0000_s105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2nMQA&#10;AADbAAAADwAAAGRycy9kb3ducmV2LnhtbESPQWvCQBCF7wX/wzJCb3VjDtKmriKCIKIHrRS8Ddkx&#10;G8zOxuxq0n/fORR6m+G9ee+b+XLwjXpSF+vABqaTDBRxGWzNlYHz1+btHVRMyBabwGTghyIsF6OX&#10;ORY29Hyk5ylVSkI4FmjApdQWWsfSkcc4CS2xaNfQeUyydpW2HfYS7hudZ9lMe6xZGhy2tHZU3k4P&#10;b4Dzy/3x/bG73M698/nBuX1zOBrzOh5Wn6ASDenf/He9tYIvs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dpz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19" o:spid="_x0000_s105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TB8IA&#10;AADbAAAADwAAAGRycy9kb3ducmV2LnhtbERPS2vCQBC+F/wPywi91Y05iKauUgShFHOIlYK3ITvN&#10;BrOzMbt59N+7hUJv8/E9Z7ufbCMG6nztWMFykYAgLp2uuVJw+Ty+rEH4gKyxcUwKfsjDfjd72mKm&#10;3cgFDedQiRjCPkMFJoQ2k9KXhiz6hWuJI/ftOoshwq6SusMxhttGpkmykhZrjg0GWzoYKm/n3irg&#10;9HrvvzYf19tlNDbNjTk1eaHU83x6ewURaAr/4j/3u47zN/D7Szx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NMHwgAAANsAAAAPAAAAAAAAAAAAAAAAAJgCAABkcnMvZG93&#10;bnJldi54bWxQSwUGAAAAAAQABAD1AAAAhwMAAAAA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23" o:spid="_x0000_s1056" style="position:absolute;left:1207;top:12076;width:31401;height:6808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文本框 24" o:spid="_x0000_s1057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微博信息区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25" o:spid="_x0000_s1058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文本框 26" o:spid="_x0000_s1059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NyMQA&#10;AADbAAAADwAAAGRycy9kb3ducmV2LnhtbESPzWrDMBCE74G+g9hCb4kcH0LqRgklUAihOdg1hdwW&#10;a2uZWCvXkn/69lWg0OMwM98wu8NsWzFS7xvHCtarBARx5XTDtYLy4225BeEDssbWMSn4IQ+H/cNi&#10;h5l2E+c0FqEWEcI+QwUmhC6T0leGLPqV64ij9+V6iyHKvpa6xynCbSvTJNlIiw3HBYMdHQ1Vt2Kw&#10;Cji9fg+fz+frrZyMTS/GvLeXXKmnx/n1BUSgOfyH/9onrSDdwP1L/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rjcj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27" o:spid="_x0000_s1060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oU8UA&#10;AADbAAAADwAAAGRycy9kb3ducmV2LnhtbESPQWvCQBSE7wX/w/IEb3VjDraNrkGEQin1kFQEb4/s&#10;MxvMvk2zG5P++26h0OMwM98w23yyrbhT7xvHClbLBARx5XTDtYLT5+vjMwgfkDW2jknBN3nId7OH&#10;LWbajVzQvQy1iBD2GSowIXSZlL4yZNEvXUccvavrLYYo+1rqHscIt61Mk2QtLTYcFwx2dDBU3crB&#10;KuD08jWcX94vt9NobHo05qM9Fkot5tN+AyLQFP7Df+03rSB9g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yhTxQAAANsAAAAPAAAAAAAAAAAAAAAAAJgCAABkcnMv&#10;ZG93bnJldi54bWxQSwUGAAAAAAQABAD1AAAAigMAAAAA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29" o:spid="_x0000_s1061" style="position:absolute;left:1207;top:19323;width:31401;height:6807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文本框 30" o:spid="_x0000_s106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微博信息区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31" o:spid="_x0000_s106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文本框 32" o:spid="_x0000_s106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dFsQA&#10;AADbAAAADwAAAGRycy9kb3ducmV2LnhtbESPQWvCQBSE7wX/w/IEb3VjhNJG1yBCoZR6SCqCt0f2&#10;mQ1m36bZjUn/fbdQ6HGYmW+YbT7ZVtyp941jBatlAoK4crrhWsHp8/XxGYQPyBpbx6Tgmzzku9nD&#10;FjPtRi7oXoZaRAj7DBWYELpMSl8ZsuiXriOO3tX1FkOUfS11j2OE21amSfIkLTYcFwx2dDBU3crB&#10;KuD08jWcX94vt9NobHo05qM9Fkot5tN+AyLQFP7Df+03rWCdwu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HRb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33" o:spid="_x0000_s106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4jcMA&#10;AADbAAAADwAAAGRycy9kb3ducmV2LnhtbESPT4vCMBTE7wt+h/AEb2tqhWWtRhFBENGDfxC8PZpn&#10;U2xeahNt/fabhYU9DjPzG2a26GwlXtT40rGC0TABQZw7XXKh4Hxaf36D8AFZY+WYFLzJw2Le+5hh&#10;pl3LB3odQyEihH2GCkwIdSalzw1Z9ENXE0fv5hqLIcqmkLrBNsJtJdMk+ZIWS44LBmtaGcrvx6dV&#10;wOn18bxMttf7uTU23Ruzq/YHpQb9bjkFEagL/+G/9kYrGI/h90v8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4jcMAAADbAAAADwAAAAAAAAAAAAAAAACYAgAAZHJzL2Rv&#10;d25yZXYueG1sUEsFBgAAAAAEAAQA9QAAAIg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34" o:spid="_x0000_s1066" style="position:absolute;left:1207;top:26741;width:31401;height:6808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文本框 35" o:spid="_x0000_s1067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微博信息区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36" o:spid="_x0000_s1068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shape id="文本框 37" o:spid="_x0000_s1069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6+jsQA&#10;AADbAAAADwAAAGRycy9kb3ducmV2LnhtbESPQWvCQBSE7wX/w/IEb3VjBKvRVaRQKEUPahC8PbLP&#10;bDD7Ns2uJv333ULB4zAz3zCrTW9r8aDWV44VTMYJCOLC6YpLBfnp43UOwgdkjbVjUvBDHjbrwcsK&#10;M+06PtDjGEoRIewzVGBCaDIpfWHIoh+7hjh6V9daDFG2pdQtdhFua5kmyUxarDguGGzo3VBxO96t&#10;Ak4v3/fz4utyyztj070xu3p/UGo07LdLEIH68Az/tz+1gukb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vo7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38" o:spid="_x0000_s1070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q/MAA&#10;AADbAAAADwAAAGRycy9kb3ducmV2LnhtbERPTYvCMBC9C/sfwizsTVMriHaNIguCyHpQi+BtaGab&#10;YjPpNtHWf28OgsfH+16seluLO7W+cqxgPEpAEBdOV1wqyE+b4QyED8gaa8ek4EEeVsuPwQIz7To+&#10;0P0YShFD2GeowITQZFL6wpBFP3INceT+XGsxRNiWUrfYxXBbyzRJptJixbHBYEM/horr8WYVcHr5&#10;v53nu8s174xN98b81vuDUl+f/fobRKA+vMUv91YrmMS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Eq/MAAAADbAAAADwAAAAAAAAAAAAAAAACYAgAAZHJzL2Rvd25y&#10;ZXYueG1sUEsFBgAAAAAEAAQA9QAAAIUDAAAAAA=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v:group id="组合 39" o:spid="_x0000_s1071" style="position:absolute;left:1207;top:33988;width:31401;height:6807" coordsize="31406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文本框 40" o:spid="_x0000_s1072" type="#_x0000_t202" style="position:absolute;left:3599;width:27807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<v:textbox>
                  <w:txbxContent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  <w:r w:rsidRPr="007E4094">
                        <w:rPr>
                          <w:rFonts w:hint="eastAsia"/>
                          <w:b/>
                        </w:rPr>
                        <w:t>微博信息区</w:t>
                      </w:r>
                    </w:p>
                    <w:p w:rsidR="007E4094" w:rsidRPr="007E4094" w:rsidRDefault="007E4094" w:rsidP="007E4094">
                      <w:pPr>
                        <w:spacing w:line="60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  <v:group id="组合 41" o:spid="_x0000_s1073" style="position:absolute;width:3600;height:6810" coordorigin="5089" coordsize="3240,6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文本框 42" o:spid="_x0000_s1074" type="#_x0000_t202" style="position:absolute;left:5089;width:323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9ua8QA&#10;AADbAAAADwAAAGRycy9kb3ducmV2LnhtbESPQWvCQBSE7wX/w/IEb3VjkNJG1yBCoZR6SCqCt0f2&#10;mQ1m36bZjUn/fbdQ6HGYmW+YbT7ZVtyp941jBatlAoK4crrhWsHp8/XxGYQPyBpbx6Tgmzzku9nD&#10;FjPtRi7oXoZaRAj7DBWYELpMSl8ZsuiXriOO3tX1FkOUfS11j2OE21amSfIkLTYcFwx2dDBU3crB&#10;KuD08jWcX94vt9NobHo05qM9Fkot5tN+AyLQFP7Df+03rWCdwu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Pbmv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5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头像</w:t>
                        </w:r>
                      </w:p>
                    </w:txbxContent>
                  </v:textbox>
                </v:shape>
                <v:shape id="文本框 43" o:spid="_x0000_s1075" type="#_x0000_t202" style="position:absolute;left:5089;top:3450;width:3240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L8MQA&#10;AADbAAAADwAAAGRycy9kb3ducmV2LnhtbESPQWvCQBSE7wX/w/IEb3VjlKLRVaRQKEUPahC8PbLP&#10;bDD7Ns2uJv333ULB4zAz3zCrTW9r8aDWV44VTMYJCOLC6YpLBfnp43UOwgdkjbVjUvBDHjbrwcsK&#10;M+06PtDjGEoRIewzVGBCaDIpfWHIoh+7hjh6V9daDFG2pdQtdhFua5kmyZu0WHFcMNjQu6Hidrxb&#10;BZxevu/nxdfllnfGpntjdvX+oNRo2G+XIAL14Rn+b39qBbM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Dy/DEAAAA2wAAAA8AAAAAAAAAAAAAAAAAmAIAAGRycy9k&#10;b3ducmV2LnhtbFBLBQYAAAAABAAEAPUAAACJAwAAAAA=&#10;" fillcolor="white [3201]" strokecolor="#c0504d [3205]" strokeweight="2pt">
                  <v:textbox>
                    <w:txbxContent>
                      <w:p w:rsidR="007E4094" w:rsidRPr="007E4094" w:rsidRDefault="007E4094" w:rsidP="007E4094">
                        <w:pPr>
                          <w:spacing w:line="0" w:lineRule="atLeast"/>
                          <w:rPr>
                            <w:b/>
                            <w:sz w:val="10"/>
                          </w:rPr>
                        </w:pPr>
                        <w:r w:rsidRPr="007E4094">
                          <w:rPr>
                            <w:rFonts w:hint="eastAsia"/>
                            <w:b/>
                            <w:sz w:val="15"/>
                          </w:rPr>
                          <w:t>VIP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7E4094" w:rsidRDefault="007E4094" w:rsidP="00FA3919"/>
    <w:p w:rsidR="007E4094" w:rsidRDefault="007E4094" w:rsidP="00A92722">
      <w:pPr>
        <w:pStyle w:val="3"/>
        <w:numPr>
          <w:ilvl w:val="1"/>
          <w:numId w:val="2"/>
        </w:numPr>
      </w:pPr>
      <w:bookmarkStart w:id="2" w:name="_Toc289617711"/>
      <w:r>
        <w:rPr>
          <w:rFonts w:hint="eastAsia"/>
        </w:rPr>
        <w:t>界面主功能介绍</w:t>
      </w:r>
      <w:bookmarkEnd w:id="2"/>
    </w:p>
    <w:p w:rsidR="007E4094" w:rsidRDefault="007E4094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用户在配置（见配置界面）好自己的微博账号，登录以后，显示所有激活的</w:t>
      </w:r>
      <w:r w:rsidR="0047510F">
        <w:rPr>
          <w:rFonts w:hint="eastAsia"/>
        </w:rPr>
        <w:t>全部</w:t>
      </w:r>
      <w:r>
        <w:rPr>
          <w:rFonts w:hint="eastAsia"/>
        </w:rPr>
        <w:t>微博关注信息</w:t>
      </w:r>
      <w:r w:rsidR="0047510F">
        <w:rPr>
          <w:rFonts w:hint="eastAsia"/>
        </w:rPr>
        <w:t>，通过</w:t>
      </w:r>
      <w:r w:rsidR="00E50E19">
        <w:rPr>
          <w:rFonts w:hint="eastAsia"/>
        </w:rPr>
        <w:t>“</w:t>
      </w:r>
      <w:r w:rsidR="0047510F" w:rsidRPr="00E50E19">
        <w:rPr>
          <w:rFonts w:hint="eastAsia"/>
          <w:b/>
        </w:rPr>
        <w:t>微博信息区</w:t>
      </w:r>
      <w:r w:rsidR="00E50E19">
        <w:rPr>
          <w:rFonts w:hint="eastAsia"/>
        </w:rPr>
        <w:t>”</w:t>
      </w:r>
      <w:r w:rsidR="0047510F">
        <w:rPr>
          <w:rFonts w:hint="eastAsia"/>
        </w:rPr>
        <w:t>右下角</w:t>
      </w:r>
      <w:r w:rsidR="00E50E19" w:rsidRPr="00E50E19">
        <w:rPr>
          <w:rFonts w:hint="eastAsia"/>
          <w:b/>
        </w:rPr>
        <w:t>“</w:t>
      </w:r>
      <w:r w:rsidR="0047510F" w:rsidRPr="00E50E19">
        <w:rPr>
          <w:rFonts w:hint="eastAsia"/>
          <w:b/>
        </w:rPr>
        <w:t>logo</w:t>
      </w:r>
      <w:r w:rsidR="00E50E19" w:rsidRPr="00E50E19">
        <w:rPr>
          <w:rFonts w:hint="eastAsia"/>
          <w:b/>
        </w:rPr>
        <w:t>”</w:t>
      </w:r>
      <w:r w:rsidR="00E50E19">
        <w:rPr>
          <w:rFonts w:hint="eastAsia"/>
          <w:b/>
        </w:rPr>
        <w:t>用</w:t>
      </w:r>
      <w:r w:rsidR="00E50E19">
        <w:rPr>
          <w:rFonts w:hint="eastAsia"/>
        </w:rPr>
        <w:t>来标示</w:t>
      </w:r>
      <w:r w:rsidR="0047510F">
        <w:rPr>
          <w:rFonts w:hint="eastAsia"/>
        </w:rPr>
        <w:t>来自于哪个微博账号。</w:t>
      </w:r>
    </w:p>
    <w:p w:rsidR="0047510F" w:rsidRDefault="0047510F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通过点击界面底部的按钮区，选择查看某个微博属于账号</w:t>
      </w:r>
      <w:r w:rsidR="004E43C2">
        <w:rPr>
          <w:rFonts w:hint="eastAsia"/>
        </w:rPr>
        <w:t>如点击“</w:t>
      </w:r>
      <w:proofErr w:type="spellStart"/>
      <w:r w:rsidR="004E43C2">
        <w:rPr>
          <w:rFonts w:hint="eastAsia"/>
        </w:rPr>
        <w:t>Sohu</w:t>
      </w:r>
      <w:proofErr w:type="spellEnd"/>
      <w:r w:rsidR="004E43C2">
        <w:rPr>
          <w:rFonts w:hint="eastAsia"/>
        </w:rPr>
        <w:t>（</w:t>
      </w:r>
      <w:r w:rsidR="004E43C2">
        <w:rPr>
          <w:rFonts w:hint="eastAsia"/>
        </w:rPr>
        <w:t>1</w:t>
      </w:r>
      <w:r w:rsidR="004E43C2">
        <w:rPr>
          <w:rFonts w:hint="eastAsia"/>
        </w:rPr>
        <w:t>）”按钮</w:t>
      </w:r>
      <w:r>
        <w:rPr>
          <w:rFonts w:hint="eastAsia"/>
        </w:rPr>
        <w:t>的关注信息</w:t>
      </w:r>
      <w:r w:rsidR="004E43C2">
        <w:rPr>
          <w:rFonts w:hint="eastAsia"/>
        </w:rPr>
        <w:t>，点击“更多”按钮可以看到更多微博账号的列表</w:t>
      </w:r>
      <w:r>
        <w:rPr>
          <w:rFonts w:hint="eastAsia"/>
        </w:rPr>
        <w:t>。</w:t>
      </w:r>
    </w:p>
    <w:p w:rsidR="0047510F" w:rsidRDefault="0047510F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通过滚动</w:t>
      </w:r>
      <w:r w:rsidR="004E43C2">
        <w:rPr>
          <w:rFonts w:hint="eastAsia"/>
        </w:rPr>
        <w:t>条滑动看到更多的信息。</w:t>
      </w:r>
    </w:p>
    <w:p w:rsidR="006521F0" w:rsidRDefault="006521F0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>
            <wp:extent cx="371429" cy="352381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按钮，可以打开写微博界面。</w:t>
      </w:r>
    </w:p>
    <w:p w:rsidR="006521F0" w:rsidRDefault="006521F0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>
            <wp:extent cx="380952" cy="380952"/>
            <wp:effectExtent l="0" t="0" r="635" b="635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按钮，可以刷新页面。</w:t>
      </w:r>
    </w:p>
    <w:p w:rsidR="006521F0" w:rsidRDefault="006521F0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 w:rsidRPr="00E50E19">
        <w:rPr>
          <w:rFonts w:hint="eastAsia"/>
          <w:b/>
        </w:rPr>
        <w:t>“</w:t>
      </w:r>
      <w:r w:rsidR="001566E8" w:rsidRPr="00E50E19">
        <w:rPr>
          <w:rFonts w:hint="eastAsia"/>
          <w:b/>
        </w:rPr>
        <w:t>微博</w:t>
      </w:r>
      <w:r w:rsidRPr="00E50E19">
        <w:rPr>
          <w:rFonts w:hint="eastAsia"/>
          <w:b/>
        </w:rPr>
        <w:t>信息区”</w:t>
      </w:r>
      <w:r>
        <w:rPr>
          <w:rFonts w:hint="eastAsia"/>
        </w:rPr>
        <w:t>可以打开评论</w:t>
      </w:r>
      <w:r>
        <w:rPr>
          <w:rFonts w:hint="eastAsia"/>
        </w:rPr>
        <w:t>/</w:t>
      </w:r>
      <w:r>
        <w:rPr>
          <w:rFonts w:hint="eastAsia"/>
        </w:rPr>
        <w:t>转发界面。</w:t>
      </w:r>
    </w:p>
    <w:p w:rsidR="006521F0" w:rsidRDefault="006521F0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点击“头像”，可以打开关注者的微博。</w:t>
      </w:r>
    </w:p>
    <w:p w:rsidR="00C65578" w:rsidRDefault="00E50E19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“</w:t>
      </w:r>
      <w:r w:rsidR="00C65578">
        <w:rPr>
          <w:rFonts w:hint="eastAsia"/>
        </w:rPr>
        <w:t>微博信息区</w:t>
      </w:r>
      <w:r>
        <w:rPr>
          <w:rFonts w:hint="eastAsia"/>
        </w:rPr>
        <w:t>”</w:t>
      </w:r>
      <w:r w:rsidR="00C65578">
        <w:rPr>
          <w:rFonts w:hint="eastAsia"/>
        </w:rPr>
        <w:t>右下角的</w:t>
      </w:r>
      <w:r w:rsidR="00C65578" w:rsidRPr="00E50E19">
        <w:rPr>
          <w:rFonts w:hint="eastAsia"/>
          <w:b/>
        </w:rPr>
        <w:t>“</w:t>
      </w:r>
      <w:r w:rsidR="00C65578" w:rsidRPr="00E50E19">
        <w:rPr>
          <w:b/>
        </w:rPr>
        <w:t>I</w:t>
      </w:r>
      <w:r w:rsidR="00C65578" w:rsidRPr="00E50E19">
        <w:rPr>
          <w:rFonts w:hint="eastAsia"/>
          <w:b/>
        </w:rPr>
        <w:t>nfo</w:t>
      </w:r>
      <w:r w:rsidR="00C65578" w:rsidRPr="00E50E19">
        <w:rPr>
          <w:rFonts w:hint="eastAsia"/>
          <w:b/>
        </w:rPr>
        <w:t>”</w:t>
      </w:r>
      <w:r w:rsidR="00C65578">
        <w:rPr>
          <w:rFonts w:hint="eastAsia"/>
        </w:rPr>
        <w:t>中显示该微博</w:t>
      </w:r>
      <w:r w:rsidR="00296D6F">
        <w:rPr>
          <w:rFonts w:hint="eastAsia"/>
        </w:rPr>
        <w:t>被转发的数量和被评论的数量；</w:t>
      </w:r>
    </w:p>
    <w:p w:rsidR="001566E8" w:rsidRPr="007E4094" w:rsidRDefault="00296D6F" w:rsidP="006E68F9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应用启动时，如果设置了自动登录，则显示上次浏览的最后一次微博关注信息。点击</w:t>
      </w:r>
      <w:r>
        <w:rPr>
          <w:noProof/>
        </w:rPr>
        <w:drawing>
          <wp:inline distT="0" distB="0" distL="0" distR="0">
            <wp:extent cx="380952" cy="380952"/>
            <wp:effectExtent l="0" t="0" r="635" b="63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则显示</w:t>
      </w:r>
      <w:r w:rsidR="001566E8">
        <w:rPr>
          <w:rFonts w:hint="eastAsia"/>
        </w:rPr>
        <w:t>最</w:t>
      </w:r>
      <w:r>
        <w:rPr>
          <w:rFonts w:hint="eastAsia"/>
        </w:rPr>
        <w:t>新的</w:t>
      </w:r>
      <w:r w:rsidR="001566E8">
        <w:rPr>
          <w:rFonts w:hint="eastAsia"/>
        </w:rPr>
        <w:t>微博关注信息。</w:t>
      </w:r>
    </w:p>
    <w:p w:rsidR="007E4094" w:rsidRDefault="007E4094" w:rsidP="00FA3919"/>
    <w:p w:rsidR="007E4094" w:rsidRDefault="005A4963" w:rsidP="005A4963">
      <w:pPr>
        <w:pStyle w:val="2"/>
        <w:numPr>
          <w:ilvl w:val="0"/>
          <w:numId w:val="2"/>
        </w:numPr>
      </w:pPr>
      <w:bookmarkStart w:id="3" w:name="_Toc289617712"/>
      <w:r>
        <w:rPr>
          <w:rFonts w:hint="eastAsia"/>
        </w:rPr>
        <w:t>写微博界面</w:t>
      </w:r>
      <w:bookmarkEnd w:id="3"/>
    </w:p>
    <w:p w:rsidR="00521002" w:rsidRPr="007E4094" w:rsidRDefault="00521002" w:rsidP="00521002">
      <w:pPr>
        <w:pStyle w:val="3"/>
        <w:numPr>
          <w:ilvl w:val="1"/>
          <w:numId w:val="2"/>
        </w:numPr>
      </w:pPr>
      <w:bookmarkStart w:id="4" w:name="_Toc289617713"/>
      <w:r>
        <w:rPr>
          <w:rFonts w:hint="eastAsia"/>
        </w:rPr>
        <w:t>界面功能视图</w:t>
      </w:r>
      <w:bookmarkEnd w:id="4"/>
    </w:p>
    <w:p w:rsidR="00927344" w:rsidRDefault="00A55C11" w:rsidP="00FA3919">
      <w:r>
        <w:rPr>
          <w:noProof/>
        </w:rPr>
        <w:pict>
          <v:shape id="文本框 346" o:spid="_x0000_s1076" type="#_x0000_t202" style="position:absolute;left:0;text-align:left;margin-left:.35pt;margin-top:149.95pt;width:211.8pt;height:10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" fillcolor="white [3201]" strokeweight=".5pt">
            <v:textbox>
              <w:txbxContent>
                <w:p w:rsidR="0008700E" w:rsidRDefault="0008700E"/>
                <w:p w:rsidR="0008700E" w:rsidRDefault="0008700E"/>
                <w:p w:rsidR="0008700E" w:rsidRPr="0008700E" w:rsidRDefault="0008700E" w:rsidP="0008700E">
                  <w:pPr>
                    <w:jc w:val="center"/>
                    <w:rPr>
                      <w:b/>
                    </w:rPr>
                  </w:pPr>
                  <w:r w:rsidRPr="0008700E">
                    <w:rPr>
                      <w:rFonts w:hint="eastAsia"/>
                      <w:b/>
                    </w:rPr>
                    <w:t>输入区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组合 59" o:spid="_x0000_s1077" style="width:211.85pt;height:271pt;mso-position-horizontal-relative:char;mso-position-vertical-relative:line" coordsize="26905,3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">
            <v:shape id="_x0000_s1078" type="#_x0000_t202" style="position:absolute;width:26822;height:34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Ff8cA&#10;AADcAAAADwAAAGRycy9kb3ducmV2LnhtbESP3WrCQBSE7wu+w3KE3pS68QcrMRsRQWjBUqqleHnM&#10;HrPB7NmQ3Wr06btCoZfDzHzDZIvO1uJMra8cKxgOEhDEhdMVlwq+duvnGQgfkDXWjknBlTws8t5D&#10;hql2F/6k8zaUIkLYp6jAhNCkUvrCkEU/cA1x9I6utRiibEupW7xEuK3lKEmm0mLFccFgQytDxWn7&#10;YxXghzlU/vZe31Z7Xq7fJhv8ftoo9djvlnMQgbrwH/5rv2oF4+QF7mfi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BX/HAAAA3AAAAA8AAAAAAAAAAAAAAAAAmAIAAGRy&#10;cy9kb3ducmV2LnhtbFBLBQYAAAAABAAEAPUAAACMAwAAAAA=&#10;" fillcolor="white [3201]" strokecolor="black [3200]" strokeweight="2pt">
              <v:textbox>
                <w:txbxContent>
                  <w:p w:rsidR="006D0144" w:rsidRDefault="006D0144"/>
                </w:txbxContent>
              </v:textbox>
            </v:shape>
            <v:group id="组合 58" o:spid="_x0000_s1079" style="position:absolute;width:26905;height:34410" coordorigin="-728" coordsize="28291,3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shape id="文本框 54" o:spid="_x0000_s1080" type="#_x0000_t202" style="position:absolute;left:-728;top:31400;width:930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0h8AA&#10;AADbAAAADwAAAGRycy9kb3ducmV2LnhtbESP0YrCMBRE3wX/IVzBN00VdynVKCIKysKC1Q+4NNe2&#10;2NyUJGr9eyMIPg4zc4ZZrDrTiDs5X1tWMBknIIgLq2suFZxPu1EKwgdkjY1lUvAkD6tlv7fATNsH&#10;H+meh1JECPsMFVQhtJmUvqjIoB/bljh6F+sMhihdKbXDR4SbRk6T5FcarDkuVNjSpqLimt+MAtpK&#10;bf8PaW6a425TnFM3dfZPqeGgW89BBOrCN/xp77WCnxm8v8Qf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P0h8AAAADbAAAADwAAAAAAAAAAAAAAAACYAgAAZHJzL2Rvd25y&#10;ZXYueG1sUEsFBgAAAAAEAAQA9QAAAIUDAAAAAA==&#10;" fillcolor="#f2f2f2 [3052]" strokecolor="#c0504d [3205]" strokeweight="1pt">
                <v:textbox>
                  <w:txbxContent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 w:rsidRPr="006D0144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</v:shape>
              <v:shape id="文本框 55" o:spid="_x0000_s1081" type="#_x0000_t202" style="position:absolute;left:8672;top:31400;width:1009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9RHMAA&#10;AADbAAAADwAAAGRycy9kb3ducmV2LnhtbESP0YrCMBRE3wX/IVzBN00VlFKNsoiCiyBY+wGX5tqW&#10;bW5KErX790YQfBxm5gyz3vamFQ9yvrGsYDZNQBCXVjdcKSiuh0kKwgdkja1lUvBPHrab4WCNmbZP&#10;vtAjD5WIEPYZKqhD6DIpfVmTQT+1HXH0btYZDFG6SmqHzwg3rZwnyVIabDgu1NjRrqbyL78bBbSX&#10;2p5/09y0l8OuLFI3d/ak1HjU/6xABOrDN/xpH7WCxQ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9RHMAAAADbAAAADwAAAAAAAAAAAAAAAACYAgAAZHJzL2Rvd25y&#10;ZXYueG1sUEsFBgAAAAAEAAQA9QAAAIUDAAAAAA==&#10;" fillcolor="#f2f2f2 [3052]" strokecolor="#c0504d [3205]" strokeweight="1pt">
                <v:textbox>
                  <w:txbxContent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表情</w:t>
                      </w:r>
                    </w:p>
                  </w:txbxContent>
                </v:textbox>
              </v:shape>
              <v:shape id="_x0000_s1082" type="#_x0000_t202" style="position:absolute;left:18158;top:31394;width:9404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Pa8AA&#10;AADbAAAADwAAAGRycy9kb3ducmV2LnhtbESP0YrCMBRE3wX/IVzBN00VlFKNsoiCiyBY+wGX5tqW&#10;bW5KErX790YQfBxm5gyz3vamFQ9yvrGsYDZNQBCXVjdcKSiuh0kKwgdkja1lUvBPHrab4WCNmbZP&#10;vtAjD5WIEPYZKqhD6DIpfVmTQT+1HXH0btYZDFG6SmqHzwg3rZwnyVIabDgu1NjRrqbyL78bBbSX&#10;2p5/09y0l8OuLFI3d/ak1HjU/6xABOrDN/xpH7WCxR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3Pa8AAAADbAAAADwAAAAAAAAAAAAAAAACYAgAAZHJzL2Rvd25y&#10;ZXYueG1sUEsFBgAAAAAEAAQA9QAAAIUDAAAAAA==&#10;" fillcolor="#f2f2f2 [3052]" strokecolor="#c0504d [3205]" strokeweight="1pt">
                <v:textbox>
                  <w:txbxContent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发送</w:t>
                      </w:r>
                    </w:p>
                  </w:txbxContent>
                </v:textbox>
              </v:shape>
              <v:shape id="文本框 57" o:spid="_x0000_s1083" type="#_x0000_t202" style="position:absolute;left:-728;width:28206;height:3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MIsUA&#10;AADbAAAADwAAAGRycy9kb3ducmV2LnhtbESPQWvCQBSE7wX/w/KE3upGwTZEVymCYKEVtD20t2f2&#10;NZuYfRuy2yT+e1coeBxm5htmuR5sLTpqfelYwXSSgCDOnS65UPD1uX1KQfiArLF2TAou5GG9Gj0s&#10;MdOu5wN1x1CICGGfoQITQpNJ6XNDFv3ENcTR+3WtxRBlW0jdYh/htpazJHmWFkuOCwYb2hjKz8c/&#10;q+Bc1elpvzv0pus/3qvK/Xzb+ZtSj+PhdQEi0BDu4f/2TiuYv8D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8wixQAAANsAAAAPAAAAAAAAAAAAAAAAAJgCAABkcnMv&#10;ZG93bnJldi54bWxQSwUGAAAAAAQABAD1AAAAigMAAAAA&#10;" fillcolor="#f2f2f2 [3052]" strokecolor="#548dd4 [1951]" strokeweight="1pt">
                <v:textbox>
                  <w:txbxContent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6D0144" w:rsidRPr="006D0144" w:rsidRDefault="006D0144" w:rsidP="006D0144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微博信息区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27344" w:rsidRDefault="00927344" w:rsidP="00FA3919"/>
    <w:p w:rsidR="00927344" w:rsidRDefault="00927344" w:rsidP="00FA3919"/>
    <w:p w:rsidR="00927344" w:rsidRDefault="00927344" w:rsidP="00FA3919"/>
    <w:p w:rsidR="00927344" w:rsidRDefault="00927344" w:rsidP="00FA3919"/>
    <w:p w:rsidR="001566E8" w:rsidRDefault="00A55C11" w:rsidP="00FA3919">
      <w:r>
        <w:rPr>
          <w:noProof/>
        </w:rPr>
        <w:pict>
          <v:shape id="文本框 350" o:spid="_x0000_s1084" type="#_x0000_t202" style="position:absolute;left:0;text-align:left;margin-left:.35pt;margin-top:0;width:211.8pt;height:69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" fillcolor="#f2f2f2 [3052]" strokeweight=".5pt">
            <v:textbox>
              <w:txbxContent>
                <w:p w:rsidR="002717F8" w:rsidRPr="002717F8" w:rsidRDefault="002717F8">
                  <w:pPr>
                    <w:rPr>
                      <w:vertAlign w:val="superscript"/>
                    </w:rPr>
                  </w:pPr>
                </w:p>
                <w:p w:rsidR="002717F8" w:rsidRDefault="002717F8"/>
                <w:p w:rsidR="002717F8" w:rsidRPr="002717F8" w:rsidRDefault="002717F8" w:rsidP="002717F8">
                  <w:pPr>
                    <w:jc w:val="center"/>
                    <w:rPr>
                      <w:b/>
                    </w:rPr>
                  </w:pPr>
                  <w:r w:rsidRPr="002717F8">
                    <w:rPr>
                      <w:rFonts w:hint="eastAsia"/>
                      <w:b/>
                    </w:rPr>
                    <w:t>微博信息区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49" o:spid="_x0000_s1085" type="#_x0000_t202" style="position:absolute;left:0;text-align:left;margin-left:.35pt;margin-top:70pt;width:211.8pt;height:27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" fillcolor="white [3201]" strokeweight=".5pt">
            <v:textbox>
              <w:txbxContent>
                <w:p w:rsidR="002717F8" w:rsidRPr="002717F8" w:rsidRDefault="002717F8" w:rsidP="002717F8">
                  <w:pPr>
                    <w:jc w:val="center"/>
                    <w:rPr>
                      <w:b/>
                    </w:rPr>
                  </w:pPr>
                  <w:r w:rsidRPr="002717F8">
                    <w:rPr>
                      <w:rFonts w:hint="eastAsia"/>
                      <w:b/>
                    </w:rPr>
                    <w:t>输入区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组合 293" o:spid="_x0000_s1086" style="width:211.8pt;height:247.2pt;mso-position-horizontal-relative:char;mso-position-vertical-relative:line" coordsize="26898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">
            <v:group id="组合 60" o:spid="_x0000_s1087" style="position:absolute;width:26817;height:31394" coordsize="26824,3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 id="_x0000_s1088" type="#_x0000_t202" style="position:absolute;width:26822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888YA&#10;AADbAAAADwAAAGRycy9kb3ducmV2LnhtbESP3WrCQBSE7wt9h+UIvSm6sRSR6CoSCLSQUvxBvDzN&#10;nmaD2bMhu9U0T98tCF4OM/MNs1z3thEX6nztWMF0koAgLp2uuVJw2OfjOQgfkDU2jknBL3lYrx4f&#10;lphqd+UtXXahEhHCPkUFJoQ2ldKXhiz6iWuJo/ftOoshyq6SusNrhNtGviTJTFqsOS4YbCkzVJ53&#10;P1YBfpqv2g8fzZCdeJO/vxZ4fC6Uehr1mwWIQH24h2/tN61gNoX/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w888YAAADbAAAADwAAAAAAAAAAAAAAAACYAgAAZHJz&#10;L2Rvd25yZXYueG1sUEsFBgAAAAAEAAQA9QAAAIsDAAAAAA==&#10;" fillcolor="white [3201]" strokecolor="black [3200]" strokeweight="2pt">
                <v:textbox>
                  <w:txbxContent>
                    <w:p w:rsidR="001566E8" w:rsidRDefault="001566E8" w:rsidP="001566E8"/>
                  </w:txbxContent>
                </v:textbox>
              </v:shape>
              <v:shape id="文本框 290" o:spid="_x0000_s1089" type="#_x0000_t202" style="position:absolute;width:26824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Z08QA&#10;AADcAAAADwAAAGRycy9kb3ducmV2LnhtbERPz2vCMBS+D/wfwhvsIprqYGpnlLox8DAQqwd3ezRv&#10;SbV5KU2m3X+/HIQdP77fy3XvGnGlLtSeFUzGGQjiyuuajYLj4WM0BxEissbGMyn4pQDr1eBhibn2&#10;N97TtYxGpBAOOSqwMba5lKGy5DCMfUucuG/fOYwJdkbqDm8p3DVymmUv0mHNqcFiS2+Wqkv54xSc&#10;/fb0PvxafBbPe7kp7a4ws7NR6umxL15BROrjv/ju3moF00Wan8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a2dPEAAAA3AAAAA8AAAAAAAAAAAAAAAAAmAIAAGRycy9k&#10;b3ducmV2LnhtbFBLBQYAAAAABAAEAPUAAACJAwAAAAA=&#10;" fillcolor="white [3201]" strokecolor="#548dd4 [1951]" strokeweight="1pt">
                <v:textbox>
                  <w:txbxContent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微博信息区</w:t>
                      </w:r>
                    </w:p>
                  </w:txbxContent>
                </v:textbox>
              </v:shape>
            </v:group>
            <v:group id="组合 291" o:spid="_x0000_s1090" style="position:absolute;top:12335;width:26884;height:3016" coordsize="26884,3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shape id="文本框 63" o:spid="_x0000_s1091" type="#_x0000_t202" style="position:absolute;width:8848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amTsAA&#10;AADbAAAADwAAAGRycy9kb3ducmV2LnhtbESP0YrCMBRE3wX/IVzBN01VkFKNsoiCiyBY+wGX5tqW&#10;bW5KErX790YQfBxm5gyz3vamFQ9yvrGsYDZNQBCXVjdcKSiuh0kKwgdkja1lUvBPHrab4WCNmbZP&#10;vtAjD5WIEPYZKqhD6DIpfVmTQT+1HXH0btYZDFG6SmqHzwg3rZwnyVIabDgu1NjRrqbyL78bBbSX&#10;2p5/09y0l8OuLFI3d/ak1HjU/6xABOrDN/xpH7WC5Q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amTsAAAADbAAAADwAAAAAAAAAAAAAAAACYAgAAZHJzL2Rvd25y&#10;ZXYueG1sUEsFBgAAAAAEAAQA9QAAAIUDAAAAAA==&#10;" fillcolor="#f2f2f2 [3052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 w:rsidRPr="006D0144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</v:shape>
              <v:shape id="文本框 288" o:spid="_x0000_s1092" type="#_x0000_t202" style="position:absolute;left:8885;width:936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O38IA&#10;AADcAAAADwAAAGRycy9kb3ducmV2LnhtbERPy2oCMRTdF/yHcIVupGZ00cpoFLX0hbiounB5mdxO&#10;hk5uhiRq9OubhdDl4bxni2RbcSYfGscKRsMCBHHldMO1gsP+7WkCIkRkja1jUnClAIt572GGpXYX&#10;/qbzLtYih3AoUYGJsSulDJUhi2HoOuLM/ThvMWboa6k9XnK4beW4KJ6lxYZzg8GO1oaq393JKli9&#10;Dz5ekmn2p63+2ujX2zGhPyr12E/LKYhIKf6L7+5PrWA8yWvzmXw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87fwgAAANwAAAAPAAAAAAAAAAAAAAAAAJgCAABkcnMvZG93&#10;bnJldi54bWxQSwUGAAAAAAQABAD1AAAAhwMAAAAA&#10;" fillcolor="#92cddc [1944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表情</w:t>
                      </w:r>
                    </w:p>
                  </w:txbxContent>
                </v:textbox>
              </v:shape>
              <v:shape id="文本框 289" o:spid="_x0000_s1093" type="#_x0000_t202" style="position:absolute;left:17942;width:8942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xacIA&#10;AADcAAAADwAAAGRycy9kb3ducmV2LnhtbESP0YrCMBRE3xf8h3AF39Z0+yDdaixLUVAEweoHXJq7&#10;bdnmpiRR698bQdjHYWbOMKtiNL24kfOdZQVf8wQEcW11x42Cy3n7mYHwAVljb5kUPMhDsZ58rDDX&#10;9s4nulWhERHCPkcFbQhDLqWvWzLo53Ygjt6vdQZDlK6R2uE9wk0v0yRZSIMdx4UWBypbqv+qq1FA&#10;G6ntcZ9Vpj9ty/qSudTZg1Kz6fizBBFoDP/hd3unFaTZN7zOx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rFpwgAAANwAAAAPAAAAAAAAAAAAAAAAAJgCAABkcnMvZG93&#10;bnJldi54bWxQSwUGAAAAAAQABAD1AAAAhwMAAAAA&#10;" fillcolor="#f2f2f2 [3052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发送</w:t>
                      </w:r>
                    </w:p>
                  </w:txbxContent>
                </v:textbox>
              </v:shape>
            </v:group>
            <v:shape id="_x0000_s1094" type="#_x0000_t202" style="position:absolute;top:15355;width:26898;height:16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<v:textbox>
                <w:txbxContent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Pr="005E79F9" w:rsidRDefault="001566E8" w:rsidP="001566E8">
                    <w:pPr>
                      <w:jc w:val="center"/>
                      <w:rPr>
                        <w:rFonts w:ascii="SimHei" w:eastAsia="SimHei" w:hAnsi="SimHei"/>
                        <w:b/>
                        <w:color w:val="FF0000"/>
                        <w:sz w:val="20"/>
                      </w:rPr>
                    </w:pPr>
                    <w:r w:rsidRPr="005E79F9">
                      <w:rPr>
                        <w:rFonts w:ascii="SimHei" w:eastAsia="SimHei" w:hAnsi="SimHei" w:hint="eastAsia"/>
                        <w:b/>
                        <w:color w:val="FF0000"/>
                        <w:sz w:val="20"/>
                      </w:rPr>
                      <w:t>表情</w:t>
                    </w:r>
                    <w:r>
                      <w:rPr>
                        <w:rFonts w:ascii="SimHei" w:eastAsia="SimHei" w:hAnsi="SimHei" w:hint="eastAsia"/>
                        <w:b/>
                        <w:color w:val="FF0000"/>
                        <w:sz w:val="20"/>
                      </w:rPr>
                      <w:t>/图片</w:t>
                    </w:r>
                    <w:r w:rsidRPr="005E79F9">
                      <w:rPr>
                        <w:rFonts w:ascii="SimHei" w:eastAsia="SimHei" w:hAnsi="SimHei" w:hint="eastAsia"/>
                        <w:b/>
                        <w:color w:val="FF0000"/>
                        <w:sz w:val="20"/>
                      </w:rPr>
                      <w:t>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7344" w:rsidRDefault="00A55C11" w:rsidP="00FA3919">
      <w:r>
        <w:rPr>
          <w:noProof/>
        </w:rPr>
        <w:pict>
          <v:shape id="文本框 352" o:spid="_x0000_s1095" type="#_x0000_t202" style="position:absolute;left:0;text-align:left;margin-left:.05pt;margin-top:.1pt;width:211.8pt;height:69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" fillcolor="#f2f2f2 [3052]" strokeweight=".5pt">
            <v:textbox>
              <w:txbxContent>
                <w:p w:rsidR="002717F8" w:rsidRPr="002717F8" w:rsidRDefault="002717F8" w:rsidP="002717F8">
                  <w:pPr>
                    <w:rPr>
                      <w:vertAlign w:val="superscript"/>
                    </w:rPr>
                  </w:pPr>
                </w:p>
                <w:p w:rsidR="002717F8" w:rsidRDefault="002717F8" w:rsidP="002717F8"/>
                <w:p w:rsidR="002717F8" w:rsidRPr="002717F8" w:rsidRDefault="002717F8" w:rsidP="002717F8">
                  <w:pPr>
                    <w:jc w:val="center"/>
                    <w:rPr>
                      <w:b/>
                    </w:rPr>
                  </w:pPr>
                  <w:r w:rsidRPr="002717F8">
                    <w:rPr>
                      <w:rFonts w:hint="eastAsia"/>
                      <w:b/>
                    </w:rPr>
                    <w:t>微博信息区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51" o:spid="_x0000_s1096" type="#_x0000_t202" style="position:absolute;left:0;text-align:left;margin-left:.05pt;margin-top:70.05pt;width:211.8pt;height:2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" fillcolor="white [3201]" strokeweight=".5pt">
            <v:textbox>
              <w:txbxContent>
                <w:p w:rsidR="002717F8" w:rsidRPr="002717F8" w:rsidRDefault="002717F8" w:rsidP="002717F8">
                  <w:pPr>
                    <w:jc w:val="center"/>
                    <w:rPr>
                      <w:b/>
                    </w:rPr>
                  </w:pPr>
                  <w:r w:rsidRPr="002717F8">
                    <w:rPr>
                      <w:rFonts w:hint="eastAsia"/>
                      <w:b/>
                    </w:rPr>
                    <w:t>输入区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14" o:spid="_x0000_s1097" type="#_x0000_t202" style="position:absolute;left:0;text-align:left;margin-left:158.55pt;margin-top:218.4pt;width:48.25pt;height:23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" fillcolor="#92cddc [1944]" strokecolor="#c0504d [3205]" strokeweight="1pt">
            <v:textbox>
              <w:txbxContent>
                <w:p w:rsidR="00705D44" w:rsidRPr="006D0144" w:rsidRDefault="00705D44" w:rsidP="00705D44">
                  <w:pPr>
                    <w:jc w:val="center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18"/>
                      <w:szCs w:val="18"/>
                    </w:rPr>
                    <w:t>确定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组合 303" o:spid="_x0000_s1098" style="width:211.8pt;height:247.2pt;mso-position-horizontal-relative:char;mso-position-vertical-relative:line" coordsize="26898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">
            <v:group id="组合 304" o:spid="_x0000_s1099" style="position:absolute;width:26817;height:31394" coordsize="26824,3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<v:shape id="_x0000_s1100" type="#_x0000_t202" style="position:absolute;width:26822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+k8YA&#10;AADcAAAADwAAAGRycy9kb3ducmV2LnhtbESP3WrCQBSE7wu+w3KE3pS68a9IzEZEEFqwlGopXh6z&#10;x2wwezZktxp9+q5Q6OUwM98w2aKztThT6yvHCoaDBARx4XTFpYKv3fp5BsIHZI21Y1JwJQ+LvPeQ&#10;YardhT/pvA2liBD2KSowITSplL4wZNEPXEMcvaNrLYYo21LqFi8Rbms5SpIXabHiuGCwoZWh4rT9&#10;sQrwwxwqf3uvb6s9L9dvkw1+P22Ueux3yzmIQF34D/+1X7WCcTKF+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I+k8YAAADcAAAADwAAAAAAAAAAAAAAAACYAgAAZHJz&#10;L2Rvd25yZXYueG1sUEsFBgAAAAAEAAQA9QAAAIsDAAAAAA==&#10;" fillcolor="white [3201]" strokecolor="black [3200]" strokeweight="2pt">
                <v:textbox>
                  <w:txbxContent>
                    <w:p w:rsidR="001566E8" w:rsidRDefault="001566E8" w:rsidP="001566E8"/>
                    <w:p w:rsidR="001566E8" w:rsidRDefault="001566E8" w:rsidP="001566E8"/>
                  </w:txbxContent>
                </v:textbox>
              </v:shape>
              <v:shape id="文本框 306" o:spid="_x0000_s1101" type="#_x0000_t202" style="position:absolute;width:26824;height:3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+JscA&#10;AADcAAAADwAAAGRycy9kb3ducmV2LnhtbESPQWsCMRSE70L/Q3gFL1KzVdB2NcpqKXgoFNce2ttj&#10;80zWbl6WTarbf2+EQo/DzHzDLNe9a8SZulB7VvA4zkAQV17XbBR8HF4fnkCEiKyx8UwKfinAenU3&#10;WGKu/YX3dC6jEQnCIUcFNsY2lzJUlhyGsW+Jk3f0ncOYZGek7vCS4K6RkyybSYc1pwWLLW0tVd/l&#10;j1Nw8rvPl9HX81sx3ctNad8LMz8ZpYb3fbEAEamP/+G/9k4rmGYzuJ1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UfibHAAAA3AAAAA8AAAAAAAAAAAAAAAAAmAIAAGRy&#10;cy9kb3ducmV2LnhtbFBLBQYAAAAABAAEAPUAAACMAwAAAAA=&#10;" fillcolor="white [3201]" strokecolor="#548dd4 [1951]" strokeweight="1pt">
                <v:textbox>
                  <w:txbxContent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</w:p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微博信息区</w:t>
                      </w:r>
                    </w:p>
                  </w:txbxContent>
                </v:textbox>
              </v:shape>
            </v:group>
            <v:group id="组合 308" o:spid="_x0000_s1102" style="position:absolute;top:12335;width:26884;height:3016" coordsize="26884,3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shape id="文本框 309" o:spid="_x0000_s1103" type="#_x0000_t202" style="position:absolute;width:8848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rsAA&#10;AADcAAAADwAAAGRycy9kb3ducmV2LnhtbESP0YrCMBRE3wX/IVzBN01XQWo1yiIKiiBY/YBLc7ct&#10;29yUJGr9eyMIPg4zc4ZZrjvTiDs5X1tW8DNOQBAXVtdcKrhedqMUhA/IGhvLpOBJHtarfm+JmbYP&#10;PtM9D6WIEPYZKqhCaDMpfVGRQT+2LXH0/qwzGKJ0pdQOHxFuGjlJkpk0WHNcqLClTUXFf34zCmgr&#10;tT0d0tw0592muKZu4uxRqeGg+12ACNSFb/jT3msF02QO7z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y9rsAAAADcAAAADwAAAAAAAAAAAAAAAACYAgAAZHJzL2Rvd25y&#10;ZXYueG1sUEsFBgAAAAAEAAQA9QAAAIUDAAAAAA==&#10;" fillcolor="#f2f2f2 [3052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 w:rsidRPr="006D0144"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</v:shape>
              <v:shape id="文本框 310" o:spid="_x0000_s1104" type="#_x0000_t202" style="position:absolute;left:8885;width:936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C7rwA&#10;AADcAAAADwAAAGRycy9kb3ducmV2LnhtbERPSwrCMBDdC94hjOBOUxWkVKOIKCiCYPUAQzO2xWZS&#10;kqj19mYhuHy8/3LdmUa8yPnasoLJOAFBXFhdc6ngdt2PUhA+IGtsLJOCD3lYr/q9JWbavvlCrzyU&#10;Ioawz1BBFUKbSemLigz6sW2JI3e3zmCI0JVSO3zHcNPIaZLMpcGaY0OFLW0rKh750yigndT2fExz&#10;01z22+KWuqmzJ6WGg26zABGoC3/xz33QCmaTOD+ei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v4LuvAAAANwAAAAPAAAAAAAAAAAAAAAAAJgCAABkcnMvZG93bnJldi54&#10;bWxQSwUGAAAAAAQABAD1AAAAgQMAAAAA&#10;" fillcolor="#f2f2f2 [3052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表情</w:t>
                      </w:r>
                    </w:p>
                  </w:txbxContent>
                </v:textbox>
              </v:shape>
              <v:shape id="文本框 311" o:spid="_x0000_s1105" type="#_x0000_t202" style="position:absolute;left:17942;width:8942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9WMcA&#10;AADcAAAADwAAAGRycy9kb3ducmV2LnhtbESPT2sCMRTE74V+h/AEL0Wza6GV1Sit0j9Seqh68PjY&#10;PDdLNy9LEjXtp28KhR6HmfkNM18m24kz+dA6VlCOCxDEtdMtNwr2u6fRFESIyBo7x6TgiwIsF9dX&#10;c6y0u/AHnbexERnCoUIFJsa+kjLUhiyGseuJs3d03mLM0jdSe7xkuO3kpCjupMWW84LBnlaG6s/t&#10;ySp4fL55uU+m3Z3e9eZNr78PCf1BqeEgPcxARErxP/zXftUKbssSfs/k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G/VjHAAAA3AAAAA8AAAAAAAAAAAAAAAAAmAIAAGRy&#10;cy9kb3ducmV2LnhtbFBLBQYAAAAABAAEAPUAAACMAwAAAAA=&#10;" fillcolor="#92cddc [1944]" strokecolor="#c0504d [3205]" strokeweight="1pt">
                <v:textbox>
                  <w:txbxContent>
                    <w:p w:rsidR="001566E8" w:rsidRPr="006D0144" w:rsidRDefault="001566E8" w:rsidP="001566E8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发送</w:t>
                      </w:r>
                    </w:p>
                  </w:txbxContent>
                </v:textbox>
              </v:shape>
            </v:group>
            <v:shape id="_x0000_s1106" type="#_x0000_t202" style="position:absolute;top:15355;width:26898;height:16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/9s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//2xQAAANwAAAAPAAAAAAAAAAAAAAAAAJgCAABkcnMv&#10;ZG93bnJldi54bWxQSwUGAAAAAAQABAD1AAAAigMAAAAA&#10;">
              <v:textbox>
                <w:txbxContent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Default="001566E8" w:rsidP="001566E8">
                    <w:pPr>
                      <w:jc w:val="center"/>
                    </w:pPr>
                  </w:p>
                  <w:p w:rsidR="001566E8" w:rsidRPr="00705D44" w:rsidRDefault="001566E8" w:rsidP="001566E8">
                    <w:pPr>
                      <w:jc w:val="center"/>
                      <w:rPr>
                        <w:rFonts w:ascii="SimHei" w:eastAsia="SimHei" w:hAnsi="SimHei"/>
                        <w:b/>
                        <w:color w:val="FF0000"/>
                        <w:sz w:val="20"/>
                      </w:rPr>
                    </w:pPr>
                    <w:r>
                      <w:rPr>
                        <w:rFonts w:ascii="SimHei" w:eastAsia="SimHei" w:hAnsi="SimHei" w:hint="eastAsia"/>
                        <w:b/>
                        <w:color w:val="FF0000"/>
                        <w:sz w:val="20"/>
                      </w:rPr>
                      <w:t>微博账号选择区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7344" w:rsidRDefault="00927344" w:rsidP="00FA3919"/>
    <w:p w:rsidR="00A25C29" w:rsidRDefault="00A25C29" w:rsidP="00FA3919"/>
    <w:p w:rsidR="00A25C29" w:rsidRDefault="006521F0" w:rsidP="005B2DA6">
      <w:pPr>
        <w:pStyle w:val="3"/>
        <w:numPr>
          <w:ilvl w:val="1"/>
          <w:numId w:val="2"/>
        </w:numPr>
      </w:pPr>
      <w:bookmarkStart w:id="5" w:name="_Toc289617714"/>
      <w:r>
        <w:rPr>
          <w:rFonts w:hint="eastAsia"/>
        </w:rPr>
        <w:t>界面主要功能介绍</w:t>
      </w:r>
      <w:bookmarkEnd w:id="5"/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通过此界面可以书写新的微博；</w:t>
      </w:r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书写新的微博时，点击“表情”按钮将在</w:t>
      </w:r>
      <w:r w:rsidR="001E4296">
        <w:rPr>
          <w:rFonts w:hint="eastAsia"/>
        </w:rPr>
        <w:t>“</w:t>
      </w:r>
      <w:r w:rsidRPr="001E4296">
        <w:rPr>
          <w:rFonts w:ascii="SimHei" w:eastAsia="SimHei" w:hAnsi="SimHei" w:hint="eastAsia"/>
          <w:b/>
          <w:color w:val="FF0000"/>
          <w:sz w:val="20"/>
        </w:rPr>
        <w:t>表情/图片区</w:t>
      </w:r>
      <w:r w:rsidR="001E4296">
        <w:rPr>
          <w:rFonts w:hint="eastAsia"/>
        </w:rPr>
        <w:t>”</w:t>
      </w:r>
      <w:r>
        <w:rPr>
          <w:rFonts w:hint="eastAsia"/>
        </w:rPr>
        <w:t>显示表情</w:t>
      </w:r>
      <w:r w:rsidR="002D5813">
        <w:rPr>
          <w:rFonts w:hint="eastAsia"/>
        </w:rPr>
        <w:t>列表，点击“图片”按钮将打开图片选择</w:t>
      </w:r>
      <w:r w:rsidR="002D5813">
        <w:rPr>
          <w:rFonts w:hint="eastAsia"/>
        </w:rPr>
        <w:t>/</w:t>
      </w:r>
      <w:r w:rsidR="002D5813">
        <w:rPr>
          <w:rFonts w:hint="eastAsia"/>
        </w:rPr>
        <w:t>拍照功能，将最终图片预览显示在</w:t>
      </w:r>
      <w:r w:rsidR="001E4296">
        <w:rPr>
          <w:rFonts w:hint="eastAsia"/>
        </w:rPr>
        <w:t>“</w:t>
      </w:r>
      <w:r w:rsidR="001E4296" w:rsidRPr="001E4296">
        <w:rPr>
          <w:rFonts w:ascii="SimHei" w:eastAsia="SimHei" w:hAnsi="SimHei" w:hint="eastAsia"/>
          <w:b/>
          <w:color w:val="FF0000"/>
          <w:sz w:val="20"/>
        </w:rPr>
        <w:t>表情/图片区</w:t>
      </w:r>
      <w:r w:rsidR="001E4296">
        <w:rPr>
          <w:rFonts w:hint="eastAsia"/>
        </w:rPr>
        <w:t>”</w:t>
      </w:r>
      <w:r w:rsidR="002D5813">
        <w:rPr>
          <w:rFonts w:hint="eastAsia"/>
        </w:rPr>
        <w:t>。</w:t>
      </w:r>
    </w:p>
    <w:p w:rsidR="001566E8" w:rsidRDefault="001566E8" w:rsidP="005E2D9C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</w:t>
      </w:r>
      <w:r w:rsidR="002D5813">
        <w:rPr>
          <w:rFonts w:hint="eastAsia"/>
        </w:rPr>
        <w:t>“</w:t>
      </w:r>
      <w:r>
        <w:rPr>
          <w:rFonts w:hint="eastAsia"/>
        </w:rPr>
        <w:t>发送</w:t>
      </w:r>
      <w:r w:rsidR="002D5813">
        <w:rPr>
          <w:rFonts w:hint="eastAsia"/>
        </w:rPr>
        <w:t>”</w:t>
      </w:r>
      <w:r w:rsidR="001E4296">
        <w:rPr>
          <w:rFonts w:hint="eastAsia"/>
        </w:rPr>
        <w:t>按钮</w:t>
      </w:r>
      <w:r>
        <w:rPr>
          <w:rFonts w:hint="eastAsia"/>
        </w:rPr>
        <w:t>时</w:t>
      </w:r>
      <w:r w:rsidR="001E4296">
        <w:rPr>
          <w:rFonts w:hint="eastAsia"/>
        </w:rPr>
        <w:t>，“</w:t>
      </w:r>
      <w:r w:rsidR="001E4296">
        <w:rPr>
          <w:rFonts w:ascii="SimHei" w:eastAsia="SimHei" w:hAnsi="SimHei" w:hint="eastAsia"/>
          <w:b/>
          <w:color w:val="FF0000"/>
          <w:sz w:val="20"/>
        </w:rPr>
        <w:t>微博账号选择区</w:t>
      </w:r>
      <w:r w:rsidR="001E4296">
        <w:rPr>
          <w:rFonts w:hint="eastAsia"/>
        </w:rPr>
        <w:t>”将显示用户激活的微博账号列表，用户可以选择</w:t>
      </w:r>
      <w:r w:rsidR="00705D44">
        <w:rPr>
          <w:rFonts w:hint="eastAsia"/>
        </w:rPr>
        <w:t>需要发送的目标微博，点击“确定”按钮完成发送。</w:t>
      </w:r>
    </w:p>
    <w:p w:rsidR="002B0F91" w:rsidRDefault="002B0F91" w:rsidP="002B0F91"/>
    <w:p w:rsidR="002B0F91" w:rsidRDefault="002B0F91" w:rsidP="002B0F91">
      <w:pPr>
        <w:pStyle w:val="2"/>
        <w:numPr>
          <w:ilvl w:val="0"/>
          <w:numId w:val="2"/>
        </w:numPr>
      </w:pPr>
      <w:bookmarkStart w:id="6" w:name="_Toc289617715"/>
      <w:r>
        <w:rPr>
          <w:rFonts w:hint="eastAsia"/>
        </w:rPr>
        <w:t>评论</w:t>
      </w:r>
      <w:r>
        <w:rPr>
          <w:rFonts w:hint="eastAsia"/>
        </w:rPr>
        <w:t>/</w:t>
      </w:r>
      <w:r>
        <w:rPr>
          <w:rFonts w:hint="eastAsia"/>
        </w:rPr>
        <w:t>转发微博界面</w:t>
      </w:r>
      <w:bookmarkEnd w:id="6"/>
    </w:p>
    <w:p w:rsidR="007525E0" w:rsidRPr="007E4094" w:rsidRDefault="007525E0" w:rsidP="007525E0">
      <w:pPr>
        <w:pStyle w:val="3"/>
        <w:numPr>
          <w:ilvl w:val="1"/>
          <w:numId w:val="2"/>
        </w:numPr>
      </w:pPr>
      <w:bookmarkStart w:id="7" w:name="_Toc289617716"/>
      <w:r>
        <w:rPr>
          <w:rFonts w:hint="eastAsia"/>
        </w:rPr>
        <w:t>界面功能视图</w:t>
      </w:r>
      <w:bookmarkEnd w:id="7"/>
    </w:p>
    <w:p w:rsidR="00A25C29" w:rsidRDefault="00A55C11" w:rsidP="00FA3919">
      <w:r>
        <w:rPr>
          <w:noProof/>
        </w:rPr>
        <w:pict>
          <v:shape id="文本框 74" o:spid="_x0000_s1107" type="#_x0000_t202" style="position:absolute;left:0;text-align:left;margin-left:156.25pt;margin-top:221.75pt;width:48.2pt;height:23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" fillcolor="#92cddc [1944]" strokecolor="#c0504d [3205]" strokeweight="1pt">
            <v:textbox>
              <w:txbxContent>
                <w:p w:rsidR="002E053F" w:rsidRPr="006D0144" w:rsidRDefault="002E053F" w:rsidP="002E053F">
                  <w:pPr>
                    <w:jc w:val="center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18"/>
                      <w:szCs w:val="18"/>
                    </w:rPr>
                    <w:t>确定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73" o:spid="_x0000_s1108" type="#_x0000_t202" style="position:absolute;left:0;text-align:left;margin-left:104.25pt;margin-top:251.3pt;width:107.25pt;height:23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" fillcolor="#f2f2f2 [3052]" strokecolor="#c0504d [3205]" strokeweight="1pt">
            <v:textbox>
              <w:txbxContent>
                <w:p w:rsidR="006E606C" w:rsidRPr="006D0144" w:rsidRDefault="006E606C" w:rsidP="006E606C">
                  <w:pPr>
                    <w:jc w:val="center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18"/>
                      <w:szCs w:val="18"/>
                    </w:rPr>
                    <w:t>图片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72" o:spid="_x0000_s1109" type="#_x0000_t202" style="position:absolute;left:0;text-align:left;margin-left:.35pt;margin-top:251.3pt;width:103.9pt;height:23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" fillcolor="#f2f2f2 [3052]" strokecolor="#c0504d [3205]" strokeweight="1pt">
            <v:textbox>
              <w:txbxContent>
                <w:p w:rsidR="006E606C" w:rsidRPr="006D0144" w:rsidRDefault="006E606C" w:rsidP="006E606C">
                  <w:pPr>
                    <w:jc w:val="center"/>
                    <w:rPr>
                      <w:rFonts w:ascii="Microsoft YaHei" w:eastAsia="Microsoft YaHei" w:hAnsi="Microsoft YaHei"/>
                      <w:b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18"/>
                      <w:szCs w:val="18"/>
                    </w:rPr>
                    <w:t>表情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71" o:spid="_x0000_s1110" type="#_x0000_t202" style="position:absolute;left:0;text-align:left;margin-left:.35pt;margin-top:76.75pt;width:210.9pt;height:175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" fillcolor="#fbd4b4 [1305]" strokeweight=".5pt">
            <v:textbox>
              <w:txbxContent>
                <w:p w:rsidR="007711F2" w:rsidRDefault="007711F2"/>
                <w:p w:rsidR="007711F2" w:rsidRDefault="007711F2"/>
                <w:p w:rsidR="007711F2" w:rsidRDefault="007711F2"/>
                <w:p w:rsidR="007711F2" w:rsidRDefault="007711F2"/>
                <w:p w:rsidR="007711F2" w:rsidRPr="007711F2" w:rsidRDefault="007711F2" w:rsidP="007711F2">
                  <w:pPr>
                    <w:jc w:val="center"/>
                    <w:rPr>
                      <w:b/>
                    </w:rPr>
                  </w:pPr>
                  <w:r w:rsidRPr="002E053F">
                    <w:rPr>
                      <w:rFonts w:hint="eastAsia"/>
                      <w:b/>
                      <w:color w:val="FF0000"/>
                    </w:rPr>
                    <w:t>评论内容编辑区</w:t>
                  </w:r>
                  <w:r w:rsidR="002E053F" w:rsidRPr="002E053F">
                    <w:rPr>
                      <w:rFonts w:hint="eastAsia"/>
                      <w:b/>
                      <w:color w:val="FF0000"/>
                    </w:rPr>
                    <w:t>/</w:t>
                  </w:r>
                  <w:r w:rsidR="002E053F">
                    <w:rPr>
                      <w:rFonts w:ascii="SimHei" w:eastAsia="SimHei" w:hAnsi="SimHei" w:hint="eastAsia"/>
                      <w:b/>
                      <w:color w:val="FF0000"/>
                      <w:sz w:val="20"/>
                    </w:rPr>
                    <w:t>微博账号选择区</w:t>
                  </w:r>
                </w:p>
                <w:p w:rsidR="007711F2" w:rsidRDefault="007711F2"/>
                <w:p w:rsidR="007711F2" w:rsidRDefault="007711F2" w:rsidP="007711F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文本框 70" o:spid="_x0000_s1111" type="#_x0000_t202" style="position:absolute;left:0;text-align:left;margin-left:32.6pt;margin-top:4.65pt;width:179.2pt;height:47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" fillcolor="white [3201]" strokecolor="#4f81bd [3204]" strokeweight="2pt">
            <v:textbox>
              <w:txbxContent>
                <w:p w:rsidR="002B0F91" w:rsidRDefault="002B0F91" w:rsidP="007711F2">
                  <w:pPr>
                    <w:jc w:val="center"/>
                  </w:pPr>
                </w:p>
                <w:p w:rsidR="007711F2" w:rsidRPr="007711F2" w:rsidRDefault="007711F2" w:rsidP="007711F2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7711F2">
                    <w:rPr>
                      <w:rFonts w:hint="eastAsia"/>
                      <w:b/>
                    </w:rPr>
                    <w:tab/>
                  </w:r>
                  <w:r w:rsidRPr="007711F2">
                    <w:rPr>
                      <w:rFonts w:hint="eastAsia"/>
                      <w:b/>
                    </w:rPr>
                    <w:t>微博信息区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.6pt;margin-top:4pt;width:31.9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" fillcolor="white [3201]" strokecolor="#c0504d [3205]" strokeweight="2pt">
            <v:textbox style="mso-fit-shape-to-text:t">
              <w:txbxContent>
                <w:p w:rsidR="002B0F91" w:rsidRPr="002B0F91" w:rsidRDefault="002B0F91">
                  <w:pPr>
                    <w:rPr>
                      <w:sz w:val="15"/>
                    </w:rPr>
                  </w:pPr>
                  <w:r w:rsidRPr="002B0F91">
                    <w:rPr>
                      <w:rFonts w:hint="eastAsia"/>
                      <w:sz w:val="15"/>
                    </w:rPr>
                    <w:t>头像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.35pt;margin-top:26.5pt;width:31.9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" fillcolor="white [3201]" strokecolor="#c0504d [3205]" strokeweight="2pt">
            <v:textbox style="mso-fit-shape-to-text:t">
              <w:txbxContent>
                <w:p w:rsidR="002B0F91" w:rsidRPr="002B0F91" w:rsidRDefault="002B0F91" w:rsidP="002B0F91">
                  <w:pPr>
                    <w:rPr>
                      <w:b/>
                      <w:sz w:val="15"/>
                    </w:rPr>
                  </w:pPr>
                  <w:r w:rsidRPr="002B0F91">
                    <w:rPr>
                      <w:rFonts w:hint="eastAsia"/>
                      <w:b/>
                      <w:sz w:val="15"/>
                    </w:rPr>
                    <w:t>VIP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组合 315" o:spid="_x0000_s1114" style="width:211.2pt;height:271pt;mso-position-horizontal-relative:char;mso-position-vertical-relative:line" coordsize="26822,3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">
            <v:shape id="_x0000_s1115" type="#_x0000_t202" style="position:absolute;width:26822;height:34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2OcYA&#10;AADcAAAADwAAAGRycy9kb3ducmV2LnhtbESP3WrCQBSE74W+w3IKvRHd2IpI6iohIFSwFH8QL4/Z&#10;02xo9mzIrpr69N2C4OUwM98ws0Vna3Gh1leOFYyGCQjiwumKSwX73XIwBeEDssbaMSn4JQ+L+VNv&#10;hql2V97QZRtKESHsU1RgQmhSKX1hyKIfuoY4et+utRiibEupW7xGuK3la5JMpMWK44LBhnJDxc/2&#10;bBXglzlV/vZZ3/IjZ8vVeI2H/lqpl+cuewcRqAuP8L39oRW8jSbwfy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k2OcYAAADcAAAADwAAAAAAAAAAAAAAAACYAgAAZHJz&#10;L2Rvd25yZXYueG1sUEsFBgAAAAAEAAQA9QAAAIsDAAAAAA==&#10;" fillcolor="white [3201]" strokecolor="black [3200]" strokeweight="2pt">
              <v:textbox>
                <w:txbxContent>
                  <w:p w:rsidR="002B0F91" w:rsidRDefault="002B0F91" w:rsidP="002B0F91"/>
                </w:txbxContent>
              </v:textbox>
            </v:shape>
            <v:group id="组合 317" o:spid="_x0000_s1116" style="position:absolute;left:31;top:6200;width:26791;height:3016" coordorigin="-695,6201" coordsize="28170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<v:shape id="文本框 318" o:spid="_x0000_s1117" type="#_x0000_t202" style="position:absolute;left:-695;top:6201;width:930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6LwA&#10;AADcAAAADwAAAGRycy9kb3ducmV2LnhtbERPSwrCMBDdC94hjOBOUxWkVKOIKCiCYPUAQzO2xWZS&#10;kqj19mYhuHy8/3LdmUa8yPnasoLJOAFBXFhdc6ngdt2PUhA+IGtsLJOCD3lYr/q9JWbavvlCrzyU&#10;Ioawz1BBFUKbSemLigz6sW2JI3e3zmCI0JVSO3zHcNPIaZLMpcGaY0OFLW0rKh750yigndT2fExz&#10;01z22+KWuqmzJ6WGg26zABGoC3/xz33QCmaTuDaei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7yY7ovAAAANwAAAAPAAAAAAAAAAAAAAAAAJgCAABkcnMvZG93bnJldi54&#10;bWxQSwUGAAAAAAQABAD1AAAAgQMAAAAA&#10;" fillcolor="#f2f2f2 [3052]" strokecolor="#c0504d [3205]" strokeweight="1pt">
                <v:textbox>
                  <w:txbxContent>
                    <w:p w:rsidR="002B0F91" w:rsidRPr="006D0144" w:rsidRDefault="007711F2" w:rsidP="002B0F9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评论</w:t>
                      </w:r>
                    </w:p>
                  </w:txbxContent>
                </v:textbox>
              </v:shape>
              <v:shape id="文本框 319" o:spid="_x0000_s1118" type="#_x0000_t202" style="position:absolute;left:7977;top:6201;width:1009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rc8IA&#10;AADcAAAADwAAAGRycy9kb3ducmV2LnhtbESP0YrCMBRE3xf8h3AF39a0ClKrsYgouCwsWP2AS3Nt&#10;i81NSaLWv98sCPs4zMwZZl0MphMPcr61rCCdJiCIK6tbrhVczofPDIQPyBo7y6TgRR6Kzehjjbm2&#10;Tz7Rowy1iBD2OSpoQuhzKX3VkEE/tT1x9K7WGQxRulpqh88IN52cJclCGmw5LjTY066h6lbejQLa&#10;S21/vrLSdKfDrrpkbubst1KT8bBdgQg0hP/wu33UCubpEv7O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StzwgAAANwAAAAPAAAAAAAAAAAAAAAAAJgCAABkcnMvZG93&#10;bnJldi54bWxQSwUGAAAAAAQABAD1AAAAhwMAAAAA&#10;" fillcolor="#f2f2f2 [3052]" strokecolor="#c0504d [3205]" strokeweight="1pt">
                <v:textbox>
                  <w:txbxContent>
                    <w:p w:rsidR="002B0F91" w:rsidRPr="006D0144" w:rsidRDefault="007711F2" w:rsidP="002B0F9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转发</w:t>
                      </w:r>
                    </w:p>
                  </w:txbxContent>
                </v:textbox>
              </v:shape>
              <v:shape id="文本框 64" o:spid="_x0000_s1119" type="#_x0000_t202" style="position:absolute;left:18070;top:6201;width:940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+OsAA&#10;AADbAAAADwAAAGRycy9kb3ducmV2LnhtbESP0YrCMBRE3wX/IVzBN00VkVKNsoiCiyBY+wGX5tqW&#10;bW5KErX790YQfBxm5gyz3vamFQ9yvrGsYDZNQBCXVjdcKSiuh0kKwgdkja1lUvBPHrab4WCNmbZP&#10;vtAjD5WIEPYZKqhD6DIpfVmTQT+1HXH0btYZDFG6SmqHzwg3rZwnyVIabDgu1NjRrqbyL78bBbSX&#10;2p5/09y0l8OuLFI3d/ak1HjU/6xABOrDN/xpH7WC5Q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8+OsAAAADbAAAADwAAAAAAAAAAAAAAAACYAgAAZHJzL2Rvd25y&#10;ZXYueG1sUEsFBgAAAAAEAAQA9QAAAIUDAAAAAA==&#10;" fillcolor="#f2f2f2 [3052]" strokecolor="#c0504d [3205]" strokeweight="1pt">
                <v:textbox>
                  <w:txbxContent>
                    <w:p w:rsidR="002B0F91" w:rsidRPr="006D0144" w:rsidRDefault="007711F2" w:rsidP="007711F2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更多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525E0" w:rsidRDefault="007525E0" w:rsidP="00FA3919"/>
    <w:p w:rsidR="007525E0" w:rsidRDefault="007525E0" w:rsidP="00873A5F">
      <w:pPr>
        <w:pStyle w:val="3"/>
        <w:numPr>
          <w:ilvl w:val="1"/>
          <w:numId w:val="2"/>
        </w:numPr>
      </w:pPr>
      <w:bookmarkStart w:id="8" w:name="_Toc289617717"/>
      <w:r>
        <w:rPr>
          <w:rFonts w:hint="eastAsia"/>
        </w:rPr>
        <w:t>界面主要功能介绍</w:t>
      </w:r>
      <w:bookmarkEnd w:id="8"/>
    </w:p>
    <w:p w:rsidR="002E053F" w:rsidRDefault="00D74A3A" w:rsidP="001E21F3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</w:t>
      </w:r>
      <w:r w:rsidR="002E053F" w:rsidRPr="00D74A3A">
        <w:rPr>
          <w:rFonts w:hint="eastAsia"/>
          <w:b/>
        </w:rPr>
        <w:t>微博信息区</w:t>
      </w:r>
      <w:r>
        <w:rPr>
          <w:rFonts w:hint="eastAsia"/>
        </w:rPr>
        <w:t>”</w:t>
      </w:r>
      <w:r w:rsidR="002E053F">
        <w:rPr>
          <w:rFonts w:hint="eastAsia"/>
        </w:rPr>
        <w:t>显示需要评论</w:t>
      </w:r>
      <w:r w:rsidR="002E053F">
        <w:rPr>
          <w:rFonts w:hint="eastAsia"/>
        </w:rPr>
        <w:t>/</w:t>
      </w:r>
      <w:r w:rsidR="002E053F">
        <w:rPr>
          <w:rFonts w:hint="eastAsia"/>
        </w:rPr>
        <w:t>转发的微波信息。</w:t>
      </w:r>
    </w:p>
    <w:p w:rsidR="002E053F" w:rsidRDefault="002E053F" w:rsidP="001E21F3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</w:t>
      </w:r>
      <w:r w:rsidRPr="002E053F">
        <w:rPr>
          <w:rFonts w:hint="eastAsia"/>
        </w:rPr>
        <w:t>“</w:t>
      </w:r>
      <w:r w:rsidRPr="002E053F">
        <w:rPr>
          <w:rFonts w:hint="eastAsia"/>
          <w:b/>
          <w:color w:val="FF0000"/>
        </w:rPr>
        <w:t>评论内容编辑区</w:t>
      </w:r>
      <w:r w:rsidRPr="002E053F">
        <w:rPr>
          <w:rFonts w:hint="eastAsia"/>
          <w:b/>
          <w:color w:val="FF0000"/>
        </w:rPr>
        <w:t>/</w:t>
      </w:r>
      <w:r w:rsidRPr="002E053F">
        <w:rPr>
          <w:rFonts w:hint="eastAsia"/>
          <w:b/>
          <w:color w:val="FF0000"/>
        </w:rPr>
        <w:t>微博账号选择区</w:t>
      </w:r>
      <w:r w:rsidRPr="002E053F">
        <w:rPr>
          <w:rFonts w:hint="eastAsia"/>
        </w:rPr>
        <w:t>”书写评论</w:t>
      </w:r>
      <w:r>
        <w:rPr>
          <w:rFonts w:hint="eastAsia"/>
        </w:rPr>
        <w:t>信息，并可以添加表情和图片</w:t>
      </w:r>
    </w:p>
    <w:p w:rsidR="007525E0" w:rsidRDefault="002E053F" w:rsidP="001E21F3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点击转发时，将在“</w:t>
      </w:r>
      <w:r w:rsidRPr="002E053F">
        <w:rPr>
          <w:rFonts w:hint="eastAsia"/>
          <w:b/>
          <w:color w:val="FF0000"/>
        </w:rPr>
        <w:t>评论内容编辑区</w:t>
      </w:r>
      <w:r w:rsidRPr="002E053F">
        <w:rPr>
          <w:rFonts w:hint="eastAsia"/>
          <w:b/>
          <w:color w:val="FF0000"/>
        </w:rPr>
        <w:t>/</w:t>
      </w:r>
      <w:r w:rsidRPr="002E053F">
        <w:rPr>
          <w:rFonts w:hint="eastAsia"/>
          <w:b/>
          <w:color w:val="FF0000"/>
        </w:rPr>
        <w:t>微博账号选择区</w:t>
      </w:r>
      <w:r>
        <w:rPr>
          <w:rFonts w:hint="eastAsia"/>
        </w:rPr>
        <w:t>”显示需要转发的微博账号供选择，最后点击“确定”按钮进行转发。</w:t>
      </w:r>
    </w:p>
    <w:p w:rsidR="00C1662F" w:rsidRDefault="009939F0" w:rsidP="00C1662F">
      <w:pPr>
        <w:pStyle w:val="2"/>
        <w:numPr>
          <w:ilvl w:val="0"/>
          <w:numId w:val="2"/>
        </w:numPr>
      </w:pPr>
      <w:bookmarkStart w:id="9" w:name="_Toc289617718"/>
      <w:r>
        <w:rPr>
          <w:rFonts w:hint="eastAsia"/>
        </w:rPr>
        <w:t>配置界面</w:t>
      </w:r>
      <w:bookmarkEnd w:id="9"/>
    </w:p>
    <w:p w:rsidR="009939F0" w:rsidRDefault="009939F0" w:rsidP="009939F0">
      <w:pPr>
        <w:pStyle w:val="3"/>
        <w:numPr>
          <w:ilvl w:val="1"/>
          <w:numId w:val="2"/>
        </w:numPr>
      </w:pPr>
      <w:bookmarkStart w:id="10" w:name="_Toc289617719"/>
      <w:r>
        <w:rPr>
          <w:rFonts w:hint="eastAsia"/>
        </w:rPr>
        <w:t>界面功能视图</w:t>
      </w:r>
      <w:bookmarkEnd w:id="10"/>
    </w:p>
    <w:p w:rsidR="009939F0" w:rsidRDefault="009939F0" w:rsidP="009939F0"/>
    <w:p w:rsidR="00F00FF4" w:rsidRDefault="00A55C11" w:rsidP="009939F0">
      <w:pPr>
        <w:rPr>
          <w:noProof/>
        </w:rPr>
      </w:pPr>
      <w:r>
        <w:rPr>
          <w:noProof/>
        </w:rPr>
        <w:pict>
          <v:group id="Group 99" o:spid="_x0000_s1120" style="position:absolute;left:0;text-align:left;margin-left:.35pt;margin-top:107.7pt;width:211.1pt;height:156.9pt;z-index:251770880" coordsize="26809,1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">
            <v:group id="Group 46" o:spid="_x0000_s1121" style="position:absolute;top:1207;width:26808;height:18719" coordsize="26810,21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rect id="矩形 328" o:spid="_x0000_s1122" style="position:absolute;width:26638;height:21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4QpcQA&#10;AADcAAAADwAAAGRycy9kb3ducmV2LnhtbERPz2vCMBS+D/wfwhO8zURlQ6pR3FDmYaJWEbw9mmdb&#10;bF5KE7XbX78cBh4/vt/TeWsrcafGl441DPoKBHHmTMm5huNh9ToG4QOywcoxafghD/NZ52WKiXEP&#10;3tM9DbmIIewT1FCEUCdS+qwgi77vauLIXVxjMUTY5NI0+IjhtpJDpd6lxZJjQ4E1fRaUXdOb1ZCq&#10;zTL7+t2d3075ePcxWm+/N+qida/bLiYgArXhKf53r42G0TCujWfi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+EKXEAAAA3AAAAA8AAAAAAAAAAAAAAAAAmAIAAGRycy9k&#10;b3ducmV2LnhtbFBLBQYAAAAABAAEAPUAAACJAwAAAAA=&#10;" fillcolor="#fde9d9 [665]" strokecolor="#bfbfbf [2412]" strokeweight="2.25pt"/>
              <v:line id="直接连接符 329" o:spid="_x0000_s1123" style="position:absolute;visibility:visible;mso-wrap-style:square" from="172,18719" to="26810,1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3b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+N8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03bsUAAADcAAAADwAAAAAAAAAA&#10;AAAAAAChAgAAZHJzL2Rvd25yZXYueG1sUEsFBgAAAAAEAAQA+QAAAJMDAAAAAA==&#10;" strokecolor="#4579b8 [3044]"/>
            </v:group>
            <v:shape id="文本框 330" o:spid="_x0000_s1124" type="#_x0000_t202" style="position:absolute;left:172;width:2663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vq8EA&#10;AADcAAAADwAAAGRycy9kb3ducmV2LnhtbERPy4rCMBTdC/5DuAPuNJ0RRqlNRToI6kZ8LFxemjtt&#10;meYmNlHr35vFgMvDeWfL3rTiTp1vLCv4nCQgiEurG64UnE/r8RyED8gaW8uk4EkelvlwkGGq7YMP&#10;dD+GSsQQ9ikqqENwqZS+rMmgn1hHHLlf2xkMEXaV1B0+Yrhp5VeSfEuDDceGGh0VNZV/x5tRcHWX&#10;YlYWz/V+e6ad+5nLVUtSqdFHv1qACNSHt/jfvdEKptM4P56JR0D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V76vBAAAA3AAAAA8AAAAAAAAAAAAAAAAAmAIAAGRycy9kb3du&#10;cmV2LnhtbFBLBQYAAAAABAAEAPUAAACGAwAAAAA=&#10;" fillcolor="#fabf8f [1945]" stroked="f" strokeweight="1pt">
              <v:textbox>
                <w:txbxContent>
                  <w:p w:rsidR="00BD2038" w:rsidRPr="006D0144" w:rsidRDefault="0072699C" w:rsidP="00BD2038">
                    <w:pPr>
                      <w:jc w:val="center"/>
                      <w:rPr>
                        <w:rFonts w:ascii="Microsoft YaHei" w:eastAsia="Microsoft YaHei" w:hAnsi="Microsoft YaHe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b/>
                        <w:sz w:val="18"/>
                        <w:szCs w:val="18"/>
                      </w:rPr>
                      <w:t>账户设置</w:t>
                    </w:r>
                  </w:p>
                  <w:p w:rsidR="001352DA" w:rsidRPr="006D0144" w:rsidRDefault="001352DA" w:rsidP="001352DA">
                    <w:pPr>
                      <w:jc w:val="center"/>
                      <w:rPr>
                        <w:rFonts w:ascii="Microsoft YaHei" w:eastAsia="Microsoft YaHei" w:hAnsi="Microsoft YaHe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Group 53" o:spid="_x0000_s1125" style="position:absolute;left:948;top:4399;width:24822;height:2826" coordsize="24827,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rect id="矩形 331" o:spid="_x0000_s1126" style="position:absolute;left:7936;width:1689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xYXcMA&#10;AADcAAAADwAAAGRycy9kb3ducmV2LnhtbESPT4vCMBTE74LfITzBm6ZVUKlGWQTBHsrin+L10Tzb&#10;ss1LaaJ2v/1mQfA4zMxvmM2uN414UudqywriaQSCuLC65lLB9XKYrEA4j6yxsUwKfsnBbjscbDDR&#10;9sUnep59KQKEXYIKKu/bREpXVGTQTW1LHLy77Qz6ILtS6g5fAW4aOYuihTRYc1iosKV9RcXP+WEU&#10;ZIssm2Ga3/I036duGetvf9dKjUf91xqEp95/wu/2USuYz2P4Px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xYXcMAAADcAAAADwAAAAAAAAAAAAAAAACYAgAAZHJzL2Rv&#10;d25yZXYueG1sUEsFBgAAAAAEAAQA9QAAAIgDAAAAAA==&#10;" fillcolor="white [3201]" strokecolor="#f79646 [3209]" strokeweight="2pt">
                <v:textbox>
                  <w:txbxContent>
                    <w:p w:rsidR="003F325A" w:rsidRDefault="003F325A" w:rsidP="003F325A">
                      <w:r>
                        <w:rPr>
                          <w:rFonts w:hint="eastAsia"/>
                        </w:rPr>
                        <w:t>soda@sina.com</w:t>
                      </w:r>
                    </w:p>
                  </w:txbxContent>
                </v:textbox>
              </v:rect>
              <v:shape id="文本框 332" o:spid="_x0000_s1127" type="#_x0000_t202" style="position:absolute;top:86;width:698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qJ8QA&#10;AADcAAAADwAAAGRycy9kb3ducmV2LnhtbESPzYrCQBCE74LvMLTgbZ2YwLJGR1FhwT148O/eZtok&#10;mOmJmdmY3ad3BMFjUV1fdc0WnalES40rLSsYjyIQxJnVJecKjofvjy8QziNrrCyTgj9ysJj3ezNM&#10;tb3zjtq9z0WAsEtRQeF9nUrpsoIMupGtiYN3sY1BH2STS93gPcBNJeMo+pQGSw4NBda0Lii77n9N&#10;eKM9nZOJX1rntpd49fOP2/P1ptRw0C2nIDx1/n38Sm+0giSJ4TkmE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qaifEAAAA3AAAAA8AAAAAAAAAAAAAAAAAmAIAAGRycy9k&#10;b3ducmV2LnhtbFBLBQYAAAAABAAEAPUAAACJAwAAAAA=&#10;" filled="f" stroked="f" strokeweight="1pt">
                <v:textbox>
                  <w:txbxContent>
                    <w:p w:rsidR="001352DA" w:rsidRPr="006D0144" w:rsidRDefault="005C371B" w:rsidP="001352DA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微博账号</w:t>
                      </w:r>
                    </w:p>
                  </w:txbxContent>
                </v:textbox>
              </v:shape>
            </v:group>
            <v:group id="Group 62" o:spid="_x0000_s1128" style="position:absolute;left:1121;top:7936;width:24656;height:2825" coordsize="24658,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rect id="矩形 333" o:spid="_x0000_s1129" style="position:absolute;left:7850;width:1680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jscMA&#10;AADcAAAADwAAAGRycy9kb3ducmV2LnhtbESPT4vCMBTE7wt+h/AEb2uqBVeqUUQQ7KEs/ileH82z&#10;LTYvpYlav71ZEPY4zMxvmOW6N414UOdqywom4wgEcWF1zaWC82n3PQfhPLLGxjIpeJGD9WrwtcRE&#10;2ycf6HH0pQgQdgkqqLxvEyldUZFBN7YtcfCutjPog+xKqTt8Brhp5DSKZtJgzWGhwpa2FRW3490o&#10;yGZZNsU0v+Rpvk3dz0T/+qtWajTsNwsQnnr/H/6091pBHMf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JjscMAAADcAAAADwAAAAAAAAAAAAAAAACYAgAAZHJzL2Rv&#10;d25yZXYueG1sUEsFBgAAAAAEAAQA9QAAAIgDAAAAAA==&#10;" fillcolor="white [3201]" strokecolor="#f79646 [3209]" strokeweight="2pt">
                <v:textbox>
                  <w:txbxContent>
                    <w:p w:rsidR="003F325A" w:rsidRDefault="003F325A" w:rsidP="003F32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****</w:t>
                      </w:r>
                    </w:p>
                  </w:txbxContent>
                </v:textbox>
              </v:rect>
              <v:shape id="文本框 334" o:spid="_x0000_s1130" type="#_x0000_t202" style="position:absolute;top:86;width:698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XyMUA&#10;AADcAAAADwAAAGRycy9kb3ducmV2LnhtbESPQWvCQBCF74X+h2UK3uqmRkqbuhEVBD3k0LS9j9kx&#10;CcnOxuwao7/eLRR6fLx535u3WI6mFQP1rras4GUagSAurK65VPD9tX1+A+E8ssbWMim4koNl+viw&#10;wETbC3/SkPtSBAi7BBVU3neJlK6oyKCb2o44eEfbG/RB9qXUPV4C3LRyFkWv0mDNoaHCjjYVFU1+&#10;NuGN4ecQv/uVdS47ztb7G2aH5qTU5GlcfYDwNPr/47/0TiuI4zn8jgkE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1fIxQAAANwAAAAPAAAAAAAAAAAAAAAAAJgCAABkcnMv&#10;ZG93bnJldi54bWxQSwUGAAAAAAQABAD1AAAAigMAAAAA&#10;" filled="f" stroked="f" strokeweight="1pt">
                <v:textbox>
                  <w:txbxContent>
                    <w:p w:rsidR="001352DA" w:rsidRPr="006D0144" w:rsidRDefault="001352DA" w:rsidP="001352DA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</v:shape>
            </v:group>
            <v:group id="Group 65" o:spid="_x0000_s1131" style="position:absolute;left:17339;top:14319;width:8178;height:2737" coordsize="8186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文本框 336" o:spid="_x0000_s1132" type="#_x0000_t202" style="position:absolute;left:1207;width:6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sJMUA&#10;AADcAAAADwAAAGRycy9kb3ducmV2LnhtbESPzWrDMBCE74W+g9hCb4lcG0LqWgluIJAecshP72tr&#10;Y5tYK9dSHLdPHwUCPQ6z881OthxNKwbqXWNZwds0AkFcWt1wpeB4WE/mIJxH1thaJgW/5GC5eH7K&#10;MNX2yjsa9r4SAcIuRQW1910qpStrMuimtiMO3sn2Bn2QfSV1j9cAN62Mo2gmDTYcGmrsaFVTed5f&#10;THhj+C6Sd59b57an+PPrD7fF+Uep15cx/wDhafT/x4/0RitIkhncxwQC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WwkxQAAANwAAAAPAAAAAAAAAAAAAAAAAJgCAABkcnMv&#10;ZG93bnJldi54bWxQSwUGAAAAAAQABAD1AAAAigMAAAAA&#10;" filled="f" stroked="f" strokeweight="1pt">
                <v:textbox>
                  <w:txbxContent>
                    <w:p w:rsidR="001352DA" w:rsidRPr="006D0144" w:rsidRDefault="001352DA" w:rsidP="00BD2038">
                      <w:pPr>
                        <w:jc w:val="left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保存密码</w:t>
                      </w:r>
                    </w:p>
                  </w:txbxContent>
                </v:textbox>
              </v:shape>
              <v:rect id="矩形 337" o:spid="_x0000_s1133" style="position:absolute;top:949;width:1282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5RMUA&#10;AADcAAAADwAAAGRycy9kb3ducmV2LnhtbESPT0sDMRTE70K/Q3gFL9Jma6Wta9OigrR4s//Oz81z&#10;s7h5WTfZbvrtG0HwOMzMb5jlOtpanKn1lWMFk3EGgrhwuuJSwWH/NlqA8AFZY+2YFFzIw3o1uFli&#10;rl3PH3TehVIkCPscFZgQmlxKXxiy6MeuIU7el2sthiTbUuoW+wS3tbzPspm0WHFaMNjQq6Hie9dZ&#10;Be9d//B5io8v8Ueau+PExk3njFK3w/j8BCJQDP/hv/ZWK5hO5/B7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rlExQAAANwAAAAPAAAAAAAAAAAAAAAAAJgCAABkcnMv&#10;ZG93bnJldi54bWxQSwUGAAAAAAQABAD1AAAAigMAAAAA&#10;" filled="f" strokecolor="#548dd4 [1951]" strokeweight="2pt"/>
            </v:group>
            <v:group id="Group 66" o:spid="_x0000_s1134" style="position:absolute;left:8971;top:14319;width:8179;height:2737" coordsize="8186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<v:shape id="文本框 336" o:spid="_x0000_s1135" type="#_x0000_t202" style="position:absolute;left:1207;width:6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CHcMA&#10;AADbAAAADwAAAGRycy9kb3ducmV2LnhtbESPQYvCMBCF78L+hzAL3myqgu5Wo6gguAcP6u59bMa2&#10;2ExqE2vXX28EwePjzfvevOm8NaVoqHaFZQX9KAZBnFpdcKbg97DufYFwHlljaZkU/JOD+eyjM8VE&#10;2xvvqNn7TAQIuwQV5N5XiZQuzcmgi2xFHLyTrQ36IOtM6hpvAW5KOYjjkTRYcGjIsaJVTul5fzXh&#10;jebvOPz2C+vc9jRY/txxezxflOp+tosJCE+tfx+/0hutYDSG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CHcMAAADbAAAADwAAAAAAAAAAAAAAAACYAgAAZHJzL2Rv&#10;d25yZXYueG1sUEsFBgAAAAAEAAQA9QAAAIgDAAAAAA==&#10;" filled="f" stroked="f" strokeweight="1pt">
                <v:textbox>
                  <w:txbxContent>
                    <w:p w:rsidR="00BD2038" w:rsidRPr="006D0144" w:rsidRDefault="00BD2038" w:rsidP="00BD2038">
                      <w:pPr>
                        <w:jc w:val="left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有效</w:t>
                      </w:r>
                    </w:p>
                  </w:txbxContent>
                </v:textbox>
              </v:shape>
              <v:rect id="矩形 337" o:spid="_x0000_s1136" style="position:absolute;top:862;width:1282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AiMQA&#10;AADbAAAADwAAAGRycy9kb3ducmV2LnhtbESPT0sDMRTE74LfITzBi7TZitp227SoIC292X/n181z&#10;s7h5WTfZbvrtG0HwOMzMb5j5MtpanKn1lWMFo2EGgrhwuuJSwX73MZiA8AFZY+2YFFzIw3JxezPH&#10;XLueP+m8DaVIEPY5KjAhNLmUvjBk0Q9dQ5y8L9daDEm2pdQt9glua/mYZS/SYsVpwWBD74aK721n&#10;FWy6/ul0jNO3+CPNw2Fk46pzRqn7u/g6AxEohv/wX3utFYyf4fd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TgIjEAAAA2wAAAA8AAAAAAAAAAAAAAAAAmAIAAGRycy9k&#10;b3ducmV2LnhtbFBLBQYAAAAABAAEAPUAAACJAwAAAAA=&#10;" filled="f" strokecolor="#548dd4 [1951]" strokeweight="2pt"/>
            </v:group>
            <v:group id="Group 76" o:spid="_x0000_s1137" style="position:absolute;left:2587;top:17166;width:22581;height:2743" coordsize="22585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shape id="文本框 338" o:spid="_x0000_s1138" type="#_x0000_t202" style="position:absolute;left:12508;width:100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gjL8A&#10;AADbAAAADwAAAGRycy9kb3ducmV2LnhtbERPTYvCMBC9L/gfwgje1tQeRKpR1CK4l4WtitehGdNg&#10;MylNVuu/N4eFPT7e92ozuFY8qA/Ws4LZNANBXHtt2Sg4nw6fCxAhImtsPZOCFwXYrEcfKyy0f/IP&#10;PapoRArhUKCCJsaukDLUDTkMU98RJ+7me4cxwd5I3eMzhbtW5lk2lw4tp4YGO9o3VN+rX6eg+ipP&#10;O7vIrfk+GrMNuryeL6VSk/GwXYKINMR/8Z/7qBXkaWz6kn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SCMvwAAANsAAAAPAAAAAAAAAAAAAAAAAJgCAABkcnMvZG93bnJl&#10;di54bWxQSwUGAAAAAAQABAD1AAAAhAMAAAAA&#10;" fillcolor="#548dd4 [1951]" stroked="f" strokeweight="1pt">
                <v:textbox>
                  <w:txbxContent>
                    <w:p w:rsidR="00BD2038" w:rsidRPr="003F0D16" w:rsidRDefault="00BD2038" w:rsidP="001352DA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取消</w:t>
                      </w:r>
                    </w:p>
                  </w:txbxContent>
                </v:textbox>
              </v:shape>
              <v:shape id="文本框 338" o:spid="_x0000_s1139" type="#_x0000_t202" style="position:absolute;width:100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Gm/8AA&#10;AADcAAAADwAAAGRycy9kb3ducmV2LnhtbERPTYvCMBC9C/sfwizsTVMVFukaRS0LehGsyl6HZkyD&#10;zaQ0Ueu/N4cFj4/3PV/2rhF36oL1rGA8ykAQV15bNgpOx9/hDESIyBobz6TgSQGWi4/BHHPtH3yg&#10;exmNSCEcclRQx9jmUoaqJodh5FvixF185zAm2BmpO3ykcNfISZZ9S4eWU0ONLW1qqq7lzSkod8Vx&#10;bWcTa/ZbY1ZBF3+nc6HU12e/+gERqY9v8b97qxVMp2ltOpOO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Gm/8AAAADcAAAADwAAAAAAAAAAAAAAAACYAgAAZHJzL2Rvd25y&#10;ZXYueG1sUEsFBgAAAAAEAAQA9QAAAIUDAAAAAA==&#10;" fillcolor="#548dd4 [1951]" stroked="f" strokeweight="1pt">
                <v:textbox>
                  <w:txbxContent>
                    <w:p w:rsidR="001352DA" w:rsidRPr="003F0D16" w:rsidRDefault="00BD2038" w:rsidP="001352DA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确定</w:t>
                      </w:r>
                    </w:p>
                  </w:txbxContent>
                </v:textbox>
              </v:shape>
            </v:group>
            <v:group id="Group 93" o:spid="_x0000_s1140" style="position:absolute;left:172;top:11731;width:25603;height:2820" coordorigin="-948" coordsize="25607,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rect id="矩形 333" o:spid="_x0000_s1141" style="position:absolute;left:7850;width:16808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CjMMA&#10;AADbAAAADwAAAGRycy9kb3ducmV2LnhtbESPQYvCMBSE74L/ITxhb5oqi6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yCjMMAAADbAAAADwAAAAAAAAAAAAAAAACYAgAAZHJzL2Rv&#10;d25yZXYueG1sUEsFBgAAAAAEAAQA9QAAAIgDAAAAAA==&#10;" fillcolor="white [3201]" strokecolor="#f79646 [3209]" strokeweight="2pt">
                <v:textbox>
                  <w:txbxContent>
                    <w:p w:rsidR="0072699C" w:rsidRDefault="0072699C" w:rsidP="003F325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Sohu</w:t>
                      </w:r>
                      <w:proofErr w:type="spellEnd"/>
                      <w:r>
                        <w:rPr>
                          <w:rFonts w:hint="eastAsia"/>
                        </w:rPr>
                        <w:t>微博</w:t>
                      </w:r>
                    </w:p>
                  </w:txbxContent>
                </v:textbox>
              </v:rect>
              <v:shape id="文本框 334" o:spid="_x0000_s1142" type="#_x0000_t202" style="position:absolute;left:-948;top:86;width:793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XocQA&#10;AADbAAAADwAAAGRycy9kb3ducmV2LnhtbESPQWvCQBCF7wX/wzIFb82mEaRJXSUKgh48VO19zI5J&#10;MDsbs2uM/vpuodDj48373rzZYjCN6KlztWUF71EMgriwuuZSwfGwfvsA4TyyxsYyKXiQg8V89DLD&#10;TNs7f1G/96UIEHYZKqi8bzMpXVGRQRfZljh4Z9sZ9EF2pdQd3gPcNDKJ46k0WHNoqLClVUXFZX8z&#10;4Y3++zRJfW6d252T5faJu9PlqtT4dcg/QXga/P/xX3qjFaRT+N0SA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Tl6HEAAAA2wAAAA8AAAAAAAAAAAAAAAAAmAIAAGRycy9k&#10;b3ducmV2LnhtbFBLBQYAAAAABAAEAPUAAACJAwAAAAA=&#10;" filled="f" stroked="f" strokeweight="1pt">
                <v:textbox>
                  <w:txbxContent>
                    <w:p w:rsidR="0072699C" w:rsidRPr="006D0144" w:rsidRDefault="0072699C" w:rsidP="001352DA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sz w:val="18"/>
                          <w:szCs w:val="18"/>
                        </w:rPr>
                        <w:t>微博提供商</w:t>
                      </w:r>
                    </w:p>
                  </w:txbxContent>
                </v:textbox>
              </v:shape>
            </v:group>
          </v:group>
        </w:pict>
      </w:r>
      <w:ins w:id="11" w:author="张大威" w:date="2011-04-06T13:10:00Z">
        <w:r>
          <w:rPr>
            <w:noProof/>
          </w:rPr>
          <w:pict>
            <v:shape id="_x0000_s1143" type="#_x0000_t202" style="position:absolute;left:0;text-align:left;margin-left:.35pt;margin-top:283.65pt;width:211.15pt;height:23.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" fillcolor="#f2f2f2 [3052]" strokecolor="#c0504d [3205]" strokeweight="1pt">
              <v:textbox>
                <w:txbxContent>
                  <w:p w:rsidR="007E24EC" w:rsidRPr="006D0144" w:rsidRDefault="007E24EC" w:rsidP="007E24EC">
                    <w:pPr>
                      <w:jc w:val="center"/>
                      <w:rPr>
                        <w:rFonts w:ascii="Microsoft YaHei" w:eastAsia="Microsoft YaHei" w:hAnsi="Microsoft YaHe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Microsoft YaHei" w:eastAsia="Microsoft YaHei" w:hAnsi="Microsoft YaHei" w:hint="eastAsia"/>
                        <w:b/>
                        <w:sz w:val="18"/>
                        <w:szCs w:val="18"/>
                      </w:rPr>
                      <w:t>添加账户</w:t>
                    </w:r>
                  </w:p>
                </w:txbxContent>
              </v:textbox>
            </v:shape>
          </w:pict>
        </w:r>
      </w:ins>
      <w:r>
        <w:rPr>
          <w:noProof/>
        </w:rPr>
        <w:pict>
          <v:line id="_x0000_s1150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102.15pt" to="207.3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" strokecolor="#7f7f7f [1612]" strokeweight="1pt"/>
        </w:pict>
      </w:r>
      <w:r>
        <w:rPr>
          <w:noProof/>
        </w:rPr>
        <w:pict>
          <v:shape id="文本框 90" o:spid="_x0000_s1144" type="#_x0000_t202" style="position:absolute;left:0;text-align:left;margin-left:16.9pt;margin-top:75.2pt;width:55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" filled="f" stroked="f" strokeweight="1pt">
            <v:textbox>
              <w:txbxContent>
                <w:p w:rsidR="00B5245A" w:rsidRPr="00B5245A" w:rsidRDefault="00B5245A" w:rsidP="00B5245A">
                  <w:pPr>
                    <w:jc w:val="center"/>
                    <w:rPr>
                      <w:rFonts w:ascii="Microsoft YaHei" w:eastAsia="Microsoft YaHei" w:hAnsi="Microsoft YaHe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B5245A">
                    <w:rPr>
                      <w:rFonts w:ascii="Microsoft YaHei" w:eastAsia="Microsoft YaHei" w:hAnsi="Microsoft YaHei" w:hint="eastAsia"/>
                      <w:b/>
                      <w:color w:val="FFFFFF" w:themeColor="background1"/>
                      <w:sz w:val="18"/>
                      <w:szCs w:val="18"/>
                    </w:rPr>
                    <w:t>SINA2</w:t>
                  </w:r>
                </w:p>
                <w:p w:rsidR="00B5245A" w:rsidRPr="00B5245A" w:rsidRDefault="00B5245A" w:rsidP="00B5245A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直接连接符 320" o:spid="_x0000_s1149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66.55pt" to="206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" strokecolor="#7f7f7f [1612]" strokeweight="1pt"/>
        </w:pict>
      </w:r>
      <w:r>
        <w:rPr>
          <w:noProof/>
        </w:rPr>
        <w:pict>
          <v:line id="直接连接符 89" o:spid="_x0000_s1148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34.45pt" to="206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" strokecolor="#7f7f7f [1612]" strokeweight="1pt"/>
        </w:pict>
      </w:r>
      <w:r>
        <w:rPr>
          <w:noProof/>
        </w:rPr>
        <w:pict>
          <v:shape id="_x0000_s1145" type="#_x0000_t202" style="position:absolute;left:0;text-align:left;margin-left:16.45pt;margin-top:39.55pt;width:5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" filled="f" stroked="f" strokeweight="1pt">
            <v:textbox>
              <w:txbxContent>
                <w:p w:rsidR="00F00FF4" w:rsidRPr="00B5245A" w:rsidRDefault="00F00FF4" w:rsidP="00F00FF4">
                  <w:pPr>
                    <w:jc w:val="center"/>
                    <w:rPr>
                      <w:rFonts w:ascii="Microsoft YaHei" w:eastAsia="Microsoft YaHei" w:hAnsi="Microsoft YaHe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B5245A">
                    <w:rPr>
                      <w:rFonts w:ascii="Microsoft YaHei" w:eastAsia="Microsoft YaHei" w:hAnsi="Microsoft YaHei" w:hint="eastAsia"/>
                      <w:b/>
                      <w:color w:val="FFFFFF" w:themeColor="background1"/>
                      <w:sz w:val="18"/>
                      <w:szCs w:val="18"/>
                    </w:rPr>
                    <w:t>SINA</w:t>
                  </w:r>
                  <w:r w:rsidR="00B5245A" w:rsidRPr="00B5245A">
                    <w:rPr>
                      <w:rFonts w:ascii="Microsoft YaHei" w:eastAsia="Microsoft YaHei" w:hAnsi="Microsoft YaHei" w:hint="eastAsia"/>
                      <w:b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  <w:p w:rsidR="00BD2038" w:rsidRPr="00B5245A" w:rsidRDefault="00BD203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79" o:spid="_x0000_s1146" type="#_x0000_t202" style="position:absolute;left:0;text-align:left;margin-left:16.45pt;margin-top:9.35pt;width:55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" filled="f" stroked="f" strokeweight="1pt">
            <v:textbox>
              <w:txbxContent>
                <w:p w:rsidR="00F00FF4" w:rsidRPr="00B5245A" w:rsidRDefault="00F00FF4" w:rsidP="00F00FF4">
                  <w:pPr>
                    <w:jc w:val="center"/>
                    <w:rPr>
                      <w:rFonts w:ascii="Microsoft YaHei" w:eastAsia="Microsoft YaHei" w:hAnsi="Microsoft YaHe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B5245A">
                    <w:rPr>
                      <w:rFonts w:ascii="Microsoft YaHei" w:eastAsia="Microsoft YaHei" w:hAnsi="Microsoft YaHei" w:hint="eastAsia"/>
                      <w:b/>
                      <w:color w:val="FFFFFF" w:themeColor="background1"/>
                      <w:sz w:val="18"/>
                      <w:szCs w:val="18"/>
                    </w:rPr>
                    <w:t>SOHU</w:t>
                  </w:r>
                  <w:r w:rsidR="00BD2038" w:rsidRPr="00B5245A">
                    <w:rPr>
                      <w:rFonts w:ascii="Microsoft YaHei" w:eastAsia="Microsoft YaHei" w:hAnsi="Microsoft YaHei" w:hint="eastAsia"/>
                      <w:b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文本框 2" o:spid="_x0000_s1147" type="#_x0000_t202" style="width:211.2pt;height:3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" fillcolor="black [3213]" strokecolor="black [3200]" strokeweight="2pt">
            <v:textbox>
              <w:txbxContent>
                <w:p w:rsidR="00F00FF4" w:rsidRPr="00B5245A" w:rsidRDefault="00F00FF4" w:rsidP="00F00FF4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D2038" w:rsidRDefault="00BD2038" w:rsidP="009939F0">
      <w:pPr>
        <w:rPr>
          <w:noProof/>
        </w:rPr>
      </w:pPr>
    </w:p>
    <w:p w:rsidR="000D2411" w:rsidRDefault="000D2411" w:rsidP="000D2411">
      <w:pPr>
        <w:pStyle w:val="3"/>
        <w:numPr>
          <w:ilvl w:val="1"/>
          <w:numId w:val="2"/>
        </w:numPr>
      </w:pPr>
      <w:bookmarkStart w:id="12" w:name="_Toc289617720"/>
      <w:r>
        <w:rPr>
          <w:rFonts w:hint="eastAsia"/>
        </w:rPr>
        <w:t>界面主要功能介绍</w:t>
      </w:r>
      <w:bookmarkEnd w:id="12"/>
    </w:p>
    <w:p w:rsidR="0023678C" w:rsidRDefault="0023678C" w:rsidP="001E21F3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第一次启动</w:t>
      </w:r>
      <w:r>
        <w:rPr>
          <w:rFonts w:hint="eastAsia"/>
        </w:rPr>
        <w:t>SODA</w:t>
      </w:r>
      <w:r>
        <w:rPr>
          <w:rFonts w:hint="eastAsia"/>
        </w:rPr>
        <w:t>，软件自动进入配置界面。配置成功</w:t>
      </w:r>
      <w:r>
        <w:rPr>
          <w:rFonts w:hint="eastAsia"/>
        </w:rPr>
        <w:t>(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了微博账号</w:t>
      </w:r>
      <w:proofErr w:type="gramEnd"/>
      <w:r>
        <w:rPr>
          <w:rFonts w:hint="eastAsia"/>
        </w:rPr>
        <w:t>)</w:t>
      </w:r>
      <w:r>
        <w:rPr>
          <w:rFonts w:hint="eastAsia"/>
        </w:rPr>
        <w:t>后，下次自动进入主浏览界面。用户在使用软件过程中，可以点击手机的热键选择“</w:t>
      </w:r>
      <w:r>
        <w:rPr>
          <w:rFonts w:hint="eastAsia"/>
          <w:b/>
        </w:rPr>
        <w:t>设置</w:t>
      </w:r>
      <w:r>
        <w:rPr>
          <w:rFonts w:hint="eastAsia"/>
        </w:rPr>
        <w:t>”进入配置界面。</w:t>
      </w:r>
    </w:p>
    <w:p w:rsidR="000D2411" w:rsidDel="007E24EC" w:rsidRDefault="00211B54" w:rsidP="001E21F3">
      <w:pPr>
        <w:pStyle w:val="a4"/>
        <w:numPr>
          <w:ilvl w:val="0"/>
          <w:numId w:val="8"/>
        </w:numPr>
        <w:spacing w:line="360" w:lineRule="auto"/>
        <w:ind w:firstLineChars="0"/>
        <w:rPr>
          <w:del w:id="13" w:author="张大威" w:date="2011-04-06T13:11:00Z"/>
        </w:rPr>
      </w:pPr>
      <w:ins w:id="14" w:author="张大威" w:date="2011-04-06T13:23:00Z">
        <w:r>
          <w:rPr>
            <w:rFonts w:hint="eastAsia"/>
          </w:rPr>
          <w:t>该界面可以通过“添加账户”菜单项添加账户。</w:t>
        </w:r>
      </w:ins>
      <w:del w:id="15" w:author="张大威" w:date="2011-04-06T13:10:00Z">
        <w:r w:rsidR="005C371B" w:rsidDel="007E24EC">
          <w:rPr>
            <w:rFonts w:hint="eastAsia"/>
          </w:rPr>
          <w:delText>界面上部为应用支持的微博类型，选中一种微博类型，点击“</w:delText>
        </w:r>
        <w:r w:rsidR="005C371B" w:rsidRPr="00535095" w:rsidDel="007E24EC">
          <w:rPr>
            <w:rFonts w:hint="eastAsia"/>
            <w:b/>
          </w:rPr>
          <w:delText>配置</w:delText>
        </w:r>
        <w:r w:rsidR="00535095" w:rsidDel="007E24EC">
          <w:rPr>
            <w:rFonts w:hint="eastAsia"/>
          </w:rPr>
          <w:delText>”</w:delText>
        </w:r>
        <w:r w:rsidR="005C371B" w:rsidDel="007E24EC">
          <w:rPr>
            <w:rFonts w:hint="eastAsia"/>
          </w:rPr>
          <w:delText>按钮，则在列表下面的显示相应的微博</w:delText>
        </w:r>
        <w:r w:rsidR="00535095" w:rsidDel="007E24EC">
          <w:rPr>
            <w:rFonts w:hint="eastAsia"/>
          </w:rPr>
          <w:delText>“</w:delText>
        </w:r>
        <w:r w:rsidR="00535095" w:rsidDel="007E24EC">
          <w:rPr>
            <w:rFonts w:ascii="Microsoft YaHei" w:eastAsia="Microsoft YaHei" w:hAnsi="Microsoft YaHei" w:hint="eastAsia"/>
            <w:b/>
            <w:color w:val="000000" w:themeColor="text1"/>
          </w:rPr>
          <w:delText>配置</w:delText>
        </w:r>
        <w:r w:rsidR="00535095" w:rsidRPr="00003604" w:rsidDel="007E24EC">
          <w:rPr>
            <w:rFonts w:ascii="Microsoft YaHei" w:eastAsia="Microsoft YaHei" w:hAnsi="Microsoft YaHei" w:hint="eastAsia"/>
            <w:b/>
            <w:color w:val="000000" w:themeColor="text1"/>
          </w:rPr>
          <w:delText>账号</w:delText>
        </w:r>
        <w:r w:rsidR="00535095" w:rsidDel="007E24EC">
          <w:rPr>
            <w:rFonts w:ascii="Microsoft YaHei" w:eastAsia="Microsoft YaHei" w:hAnsi="Microsoft YaHei" w:hint="eastAsia"/>
            <w:b/>
            <w:color w:val="000000" w:themeColor="text1"/>
          </w:rPr>
          <w:delText>”</w:delText>
        </w:r>
        <w:r w:rsidR="005C371B" w:rsidDel="007E24EC">
          <w:rPr>
            <w:rFonts w:hint="eastAsia"/>
          </w:rPr>
          <w:delText>区域。</w:delText>
        </w:r>
      </w:del>
    </w:p>
    <w:p w:rsidR="007E24EC" w:rsidRDefault="00211B54" w:rsidP="001E21F3">
      <w:pPr>
        <w:pStyle w:val="a4"/>
        <w:numPr>
          <w:ilvl w:val="0"/>
          <w:numId w:val="8"/>
        </w:numPr>
        <w:spacing w:line="360" w:lineRule="auto"/>
        <w:ind w:firstLineChars="0"/>
        <w:rPr>
          <w:ins w:id="16" w:author="张大威" w:date="2011-04-06T13:11:00Z"/>
        </w:rPr>
      </w:pPr>
      <w:ins w:id="17" w:author="张大威" w:date="2011-04-06T13:23:00Z">
        <w:r>
          <w:rPr>
            <w:rFonts w:hint="eastAsia"/>
          </w:rPr>
          <w:t>在用户按下“</w:t>
        </w:r>
        <w:r>
          <w:rPr>
            <w:rFonts w:hint="eastAsia"/>
          </w:rPr>
          <w:t>Menu</w:t>
        </w:r>
        <w:r>
          <w:rPr>
            <w:rFonts w:hint="eastAsia"/>
          </w:rPr>
          <w:t>”按钮后，该菜单便会</w:t>
        </w:r>
      </w:ins>
      <w:ins w:id="18" w:author="张大威" w:date="2011-04-06T13:24:00Z">
        <w:r>
          <w:rPr>
            <w:rFonts w:hint="eastAsia"/>
          </w:rPr>
          <w:t>从下方弹出</w:t>
        </w:r>
      </w:ins>
      <w:bookmarkStart w:id="19" w:name="_GoBack"/>
      <w:bookmarkEnd w:id="19"/>
      <w:ins w:id="20" w:author="张大威" w:date="2011-04-06T13:23:00Z">
        <w:r>
          <w:rPr>
            <w:rFonts w:hint="eastAsia"/>
          </w:rPr>
          <w:t>。</w:t>
        </w:r>
      </w:ins>
    </w:p>
    <w:p w:rsidR="005C371B" w:rsidRDefault="0072699C" w:rsidP="001E21F3">
      <w:pPr>
        <w:pStyle w:val="a4"/>
        <w:numPr>
          <w:ilvl w:val="0"/>
          <w:numId w:val="8"/>
        </w:numPr>
        <w:spacing w:line="360" w:lineRule="auto"/>
        <w:ind w:firstLineChars="0"/>
      </w:pPr>
      <w:ins w:id="21" w:author="张大威" w:date="2011-04-06T13:15:00Z">
        <w:r>
          <w:rPr>
            <w:rFonts w:hint="eastAsia"/>
          </w:rPr>
          <w:t>在“账户设置”对话框中</w:t>
        </w:r>
      </w:ins>
      <w:del w:id="22" w:author="张大威" w:date="2011-04-06T13:15:00Z">
        <w:r w:rsidR="005C371B" w:rsidDel="0072699C">
          <w:rPr>
            <w:rFonts w:hint="eastAsia"/>
          </w:rPr>
          <w:delText>在微博激活区域</w:delText>
        </w:r>
      </w:del>
      <w:r w:rsidR="005C371B">
        <w:rPr>
          <w:rFonts w:hint="eastAsia"/>
        </w:rPr>
        <w:t>输入微博账号和密码</w:t>
      </w:r>
      <w:del w:id="23" w:author="张大威" w:date="2011-04-06T13:19:00Z">
        <w:r w:rsidR="005C371B" w:rsidDel="0072699C">
          <w:rPr>
            <w:rFonts w:hint="eastAsia"/>
          </w:rPr>
          <w:delText>，</w:delText>
        </w:r>
      </w:del>
      <w:ins w:id="24" w:author="张大威" w:date="2011-04-06T13:19:00Z">
        <w:r>
          <w:rPr>
            <w:rFonts w:hint="eastAsia"/>
          </w:rPr>
          <w:t>。修改完毕后，单击“确定”。否则单击“取消”。</w:t>
        </w:r>
      </w:ins>
      <w:r w:rsidR="005C371B">
        <w:rPr>
          <w:rFonts w:hint="eastAsia"/>
        </w:rPr>
        <w:t>点击“</w:t>
      </w:r>
      <w:del w:id="25" w:author="张大威" w:date="2011-04-06T13:20:00Z">
        <w:r w:rsidR="00535095" w:rsidDel="0072699C">
          <w:rPr>
            <w:rFonts w:hint="eastAsia"/>
          </w:rPr>
          <w:delText>配置</w:delText>
        </w:r>
      </w:del>
      <w:ins w:id="26" w:author="张大威" w:date="2011-04-06T13:20:00Z">
        <w:r>
          <w:rPr>
            <w:rFonts w:hint="eastAsia"/>
          </w:rPr>
          <w:t>确定</w:t>
        </w:r>
      </w:ins>
      <w:r w:rsidR="005C371B">
        <w:rPr>
          <w:rFonts w:hint="eastAsia"/>
        </w:rPr>
        <w:t>”</w:t>
      </w:r>
      <w:r w:rsidR="00535095">
        <w:rPr>
          <w:rFonts w:hint="eastAsia"/>
        </w:rPr>
        <w:t>按钮</w:t>
      </w:r>
      <w:r w:rsidR="005C371B">
        <w:rPr>
          <w:rFonts w:hint="eastAsia"/>
        </w:rPr>
        <w:t>，进行微博账号的</w:t>
      </w:r>
      <w:r w:rsidR="00535095">
        <w:rPr>
          <w:rFonts w:hint="eastAsia"/>
        </w:rPr>
        <w:t>配置</w:t>
      </w:r>
      <w:r w:rsidR="005C371B">
        <w:rPr>
          <w:rFonts w:hint="eastAsia"/>
        </w:rPr>
        <w:t>。</w:t>
      </w:r>
      <w:r w:rsidR="00535095">
        <w:rPr>
          <w:rFonts w:hint="eastAsia"/>
        </w:rPr>
        <w:t>配置</w:t>
      </w:r>
      <w:r w:rsidR="005C371B">
        <w:rPr>
          <w:rFonts w:hint="eastAsia"/>
        </w:rPr>
        <w:t>过程中显示“同意</w:t>
      </w:r>
      <w:r w:rsidR="005C371B">
        <w:rPr>
          <w:rFonts w:hint="eastAsia"/>
        </w:rPr>
        <w:t>SOGO</w:t>
      </w:r>
      <w:r w:rsidR="005C371B">
        <w:rPr>
          <w:rFonts w:hint="eastAsia"/>
        </w:rPr>
        <w:t>接管微博的协议”，同意后则验证微博账号，验证通过后，在</w:t>
      </w:r>
      <w:ins w:id="27" w:author="张大威" w:date="2011-04-06T13:21:00Z">
        <w:r>
          <w:rPr>
            <w:rFonts w:hint="eastAsia"/>
          </w:rPr>
          <w:t>账户列表中</w:t>
        </w:r>
      </w:ins>
      <w:del w:id="28" w:author="张大威" w:date="2011-04-06T13:20:00Z">
        <w:r w:rsidR="005C371B" w:rsidDel="0072699C">
          <w:rPr>
            <w:rFonts w:hint="eastAsia"/>
          </w:rPr>
          <w:delText>“</w:delText>
        </w:r>
        <w:r w:rsidR="005C371B" w:rsidRPr="00535095" w:rsidDel="0072699C">
          <w:rPr>
            <w:rFonts w:hint="eastAsia"/>
            <w:b/>
          </w:rPr>
          <w:delText>已</w:delText>
        </w:r>
        <w:r w:rsidR="00535095" w:rsidRPr="00535095" w:rsidDel="0072699C">
          <w:rPr>
            <w:rFonts w:hint="eastAsia"/>
            <w:b/>
          </w:rPr>
          <w:delText>配置</w:delText>
        </w:r>
        <w:r w:rsidR="005C371B" w:rsidRPr="00535095" w:rsidDel="0072699C">
          <w:rPr>
            <w:rFonts w:hint="eastAsia"/>
            <w:b/>
          </w:rPr>
          <w:delText>账号</w:delText>
        </w:r>
        <w:r w:rsidR="00535095" w:rsidDel="0072699C">
          <w:rPr>
            <w:rFonts w:hint="eastAsia"/>
          </w:rPr>
          <w:delText>”区域</w:delText>
        </w:r>
      </w:del>
      <w:r w:rsidR="00535095">
        <w:rPr>
          <w:rFonts w:hint="eastAsia"/>
        </w:rPr>
        <w:t>显示已配置好</w:t>
      </w:r>
      <w:r w:rsidR="005C371B">
        <w:rPr>
          <w:rFonts w:hint="eastAsia"/>
        </w:rPr>
        <w:t>的账号。如果</w:t>
      </w:r>
      <w:ins w:id="29" w:author="张大威" w:date="2011-04-06T13:21:00Z">
        <w:r>
          <w:rPr>
            <w:rFonts w:hint="eastAsia"/>
          </w:rPr>
          <w:t>在“账户设置”对话框中选择</w:t>
        </w:r>
      </w:ins>
      <w:del w:id="30" w:author="张大威" w:date="2011-04-06T13:21:00Z">
        <w:r w:rsidR="00535095" w:rsidDel="0072699C">
          <w:rPr>
            <w:rFonts w:hint="eastAsia"/>
          </w:rPr>
          <w:delText>点击“</w:delText>
        </w:r>
        <w:r w:rsidR="00535095" w:rsidRPr="00535095" w:rsidDel="0072699C">
          <w:rPr>
            <w:rFonts w:hint="eastAsia"/>
            <w:b/>
          </w:rPr>
          <w:delText>配置</w:delText>
        </w:r>
        <w:r w:rsidR="00535095" w:rsidDel="0072699C">
          <w:rPr>
            <w:rFonts w:hint="eastAsia"/>
          </w:rPr>
          <w:delText>“按钮</w:delText>
        </w:r>
        <w:r w:rsidR="005C371B" w:rsidDel="0072699C">
          <w:rPr>
            <w:rFonts w:hint="eastAsia"/>
          </w:rPr>
          <w:delText>前选中</w:delText>
        </w:r>
      </w:del>
      <w:r w:rsidR="005C371B">
        <w:rPr>
          <w:rFonts w:hint="eastAsia"/>
        </w:rPr>
        <w:t>“</w:t>
      </w:r>
      <w:r w:rsidR="005C371B" w:rsidRPr="00535095">
        <w:rPr>
          <w:rFonts w:hint="eastAsia"/>
          <w:b/>
        </w:rPr>
        <w:t>保存密码</w:t>
      </w:r>
      <w:r w:rsidR="005C371B">
        <w:rPr>
          <w:rFonts w:hint="eastAsia"/>
        </w:rPr>
        <w:t>”，则微博账号和密码将保存在后台，否则只保留账号，不保存密码。</w:t>
      </w:r>
    </w:p>
    <w:p w:rsidR="005C371B" w:rsidRPr="009939F0" w:rsidRDefault="00211B54" w:rsidP="001E21F3">
      <w:pPr>
        <w:pStyle w:val="a4"/>
        <w:numPr>
          <w:ilvl w:val="0"/>
          <w:numId w:val="8"/>
        </w:numPr>
        <w:spacing w:line="360" w:lineRule="auto"/>
        <w:ind w:firstLineChars="0"/>
      </w:pPr>
      <w:ins w:id="31" w:author="张大威" w:date="2011-04-06T13:22:00Z">
        <w:r>
          <w:rPr>
            <w:rFonts w:hint="eastAsia"/>
          </w:rPr>
          <w:t>该界面显示所有帐户的列表，单击任意账户可对其内容进行修改。此时会弹出“账户设置”对话框，其中包含可修改项。</w:t>
        </w:r>
      </w:ins>
      <w:del w:id="32" w:author="张大威" w:date="2011-04-06T13:22:00Z">
        <w:r w:rsidR="005C371B" w:rsidDel="00211B54">
          <w:rPr>
            <w:rFonts w:hint="eastAsia"/>
          </w:rPr>
          <w:delText>在“</w:delText>
        </w:r>
        <w:r w:rsidR="00535095" w:rsidRPr="00535095" w:rsidDel="00211B54">
          <w:rPr>
            <w:rFonts w:hint="eastAsia"/>
            <w:b/>
          </w:rPr>
          <w:delText>已配置</w:delText>
        </w:r>
        <w:r w:rsidR="005C371B" w:rsidRPr="00535095" w:rsidDel="00211B54">
          <w:rPr>
            <w:rFonts w:hint="eastAsia"/>
            <w:b/>
          </w:rPr>
          <w:delText>账号</w:delText>
        </w:r>
        <w:r w:rsidR="005C371B" w:rsidDel="00211B54">
          <w:rPr>
            <w:rFonts w:hint="eastAsia"/>
          </w:rPr>
          <w:delText>”</w:delText>
        </w:r>
        <w:r w:rsidR="00535095" w:rsidDel="00211B54">
          <w:rPr>
            <w:rFonts w:hint="eastAsia"/>
          </w:rPr>
          <w:delText>区域显示已配置</w:delText>
        </w:r>
        <w:r w:rsidR="005C371B" w:rsidDel="00211B54">
          <w:rPr>
            <w:rFonts w:hint="eastAsia"/>
          </w:rPr>
          <w:delText>的微博账号。点击</w:delText>
        </w:r>
        <w:r w:rsidR="00D8791B" w:rsidDel="00211B54">
          <w:rPr>
            <w:rFonts w:hint="eastAsia"/>
          </w:rPr>
          <w:delText>区域中的</w:delText>
        </w:r>
        <w:r w:rsidR="005C371B" w:rsidDel="00211B54">
          <w:rPr>
            <w:rFonts w:hint="eastAsia"/>
          </w:rPr>
          <w:delText>微博账号</w:delText>
        </w:r>
        <w:r w:rsidR="00D8791B" w:rsidDel="00211B54">
          <w:rPr>
            <w:rFonts w:hint="eastAsia"/>
          </w:rPr>
          <w:delText>，则可以在“</w:delText>
        </w:r>
        <w:r w:rsidR="00535095" w:rsidRPr="00535095" w:rsidDel="00211B54">
          <w:rPr>
            <w:rFonts w:hint="eastAsia"/>
            <w:b/>
          </w:rPr>
          <w:delText>配置</w:delText>
        </w:r>
        <w:r w:rsidR="00D8791B" w:rsidRPr="00535095" w:rsidDel="00211B54">
          <w:rPr>
            <w:rFonts w:hint="eastAsia"/>
            <w:b/>
          </w:rPr>
          <w:delText>账号</w:delText>
        </w:r>
        <w:r w:rsidR="00D8791B" w:rsidDel="00211B54">
          <w:rPr>
            <w:rFonts w:hint="eastAsia"/>
          </w:rPr>
          <w:delText>”区域显示账号信息，并可以修改密码</w:delText>
        </w:r>
      </w:del>
      <w:ins w:id="33" w:author="张大威" w:date="2011-04-06T13:22:00Z">
        <w:r>
          <w:rPr>
            <w:rFonts w:hint="eastAsia"/>
          </w:rPr>
          <w:t>修改后</w:t>
        </w:r>
      </w:ins>
      <w:r w:rsidR="00D8791B">
        <w:rPr>
          <w:rFonts w:hint="eastAsia"/>
        </w:rPr>
        <w:t>，重新验证。</w:t>
      </w:r>
    </w:p>
    <w:sectPr w:rsidR="005C371B" w:rsidRPr="009939F0" w:rsidSect="00884A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7B2" w:rsidRDefault="00BB17B2" w:rsidP="00CA6E75">
      <w:r>
        <w:separator/>
      </w:r>
    </w:p>
  </w:endnote>
  <w:endnote w:type="continuationSeparator" w:id="1">
    <w:p w:rsidR="00BB17B2" w:rsidRDefault="00BB17B2" w:rsidP="00CA6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04" w:rsidRDefault="00122804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53A" w:rsidRDefault="00C3353A">
    <w:pPr>
      <w:pStyle w:val="a7"/>
      <w:rPr>
        <w:color w:val="000000" w:themeColor="text1"/>
        <w:sz w:val="24"/>
        <w:szCs w:val="24"/>
      </w:rPr>
    </w:pPr>
  </w:p>
  <w:p w:rsidR="00C3353A" w:rsidRDefault="00A55C11">
    <w:pPr>
      <w:pStyle w:val="a7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C3353A">
          <w:rPr>
            <w:rFonts w:hint="eastAsia"/>
            <w:color w:val="000000" w:themeColor="text1"/>
            <w:sz w:val="24"/>
            <w:szCs w:val="24"/>
          </w:rPr>
          <w:t>张子龙</w:t>
        </w:r>
      </w:sdtContent>
    </w:sdt>
  </w:p>
  <w:p w:rsidR="00884A20" w:rsidRDefault="00A55C11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6" o:spid="_x0000_s2050" type="#_x0000_t202" style="position:absolute;margin-left:146.4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<v:textbox style="mso-fit-shape-to-text:t">
            <w:txbxContent>
              <w:p w:rsidR="00C3353A" w:rsidRDefault="00A55C11">
                <w:pPr>
                  <w:pStyle w:val="a7"/>
                  <w:jc w:val="right"/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 w:rsidR="00C3353A"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instrText>PAGE  \* Arabic  \* MERGEFORMAT</w:instrText>
                </w: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122804" w:rsidRPr="00122804">
                  <w:rPr>
                    <w:rFonts w:asciiTheme="majorHAnsi" w:eastAsiaTheme="majorEastAsia" w:hAnsiTheme="majorHAnsi"/>
                    <w:noProof/>
                    <w:color w:val="000000" w:themeColor="text1"/>
                    <w:sz w:val="40"/>
                    <w:szCs w:val="40"/>
                    <w:lang w:val="zh-CN"/>
                  </w:rPr>
                  <w:t>6</w:t>
                </w:r>
                <w:r>
                  <w:rPr>
                    <w:rFonts w:asciiTheme="majorHAnsi" w:eastAsiaTheme="majorEastAsia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Pr="00A55C11">
      <w:rPr>
        <w:noProof/>
        <w:color w:val="4F81BD" w:themeColor="accent1"/>
      </w:rPr>
      <w:pict>
        <v:rect id="矩形 58" o:spid="_x0000_s2049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04" w:rsidRDefault="0012280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7B2" w:rsidRDefault="00BB17B2" w:rsidP="00CA6E75">
      <w:r>
        <w:separator/>
      </w:r>
    </w:p>
  </w:footnote>
  <w:footnote w:type="continuationSeparator" w:id="1">
    <w:p w:rsidR="00BB17B2" w:rsidRDefault="00BB17B2" w:rsidP="00CA6E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04" w:rsidRDefault="0012280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E75" w:rsidRPr="00CA6E75" w:rsidRDefault="00CA6E75">
    <w:pPr>
      <w:pStyle w:val="a6"/>
      <w:rPr>
        <w:sz w:val="21"/>
      </w:rPr>
    </w:pPr>
    <w:r w:rsidRPr="00CA6E75">
      <w:rPr>
        <w:rFonts w:hint="eastAsia"/>
        <w:sz w:val="21"/>
      </w:rPr>
      <w:t>SODA</w:t>
    </w:r>
    <w:r w:rsidRPr="00CA6E75">
      <w:rPr>
        <w:rFonts w:hint="eastAsia"/>
        <w:sz w:val="21"/>
      </w:rPr>
      <w:t>界面及逻辑功能设计说明书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04" w:rsidRDefault="0012280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1.55pt;visibility:visible;mso-wrap-style:square" o:bullet="t">
        <v:imagedata r:id="rId1" o:title=""/>
      </v:shape>
    </w:pict>
  </w:numPicBullet>
  <w:abstractNum w:abstractNumId="0">
    <w:nsid w:val="006A07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FF31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EF3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1D4B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D020E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9027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FE63D9"/>
    <w:multiLevelType w:val="hybridMultilevel"/>
    <w:tmpl w:val="92A8D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E75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DF6"/>
    <w:rsid w:val="00003604"/>
    <w:rsid w:val="00045486"/>
    <w:rsid w:val="0008700E"/>
    <w:rsid w:val="00097795"/>
    <w:rsid w:val="000D2411"/>
    <w:rsid w:val="00122804"/>
    <w:rsid w:val="001352DA"/>
    <w:rsid w:val="001566E8"/>
    <w:rsid w:val="00161D13"/>
    <w:rsid w:val="00172CCF"/>
    <w:rsid w:val="001E21F3"/>
    <w:rsid w:val="001E4296"/>
    <w:rsid w:val="00211B54"/>
    <w:rsid w:val="00220BE3"/>
    <w:rsid w:val="0023678C"/>
    <w:rsid w:val="002717F8"/>
    <w:rsid w:val="00296D6F"/>
    <w:rsid w:val="002B0F91"/>
    <w:rsid w:val="002D5813"/>
    <w:rsid w:val="002E053F"/>
    <w:rsid w:val="00303184"/>
    <w:rsid w:val="003115C8"/>
    <w:rsid w:val="003E3A84"/>
    <w:rsid w:val="003F0D16"/>
    <w:rsid w:val="003F325A"/>
    <w:rsid w:val="004371C3"/>
    <w:rsid w:val="0047510F"/>
    <w:rsid w:val="00497F09"/>
    <w:rsid w:val="004E43C2"/>
    <w:rsid w:val="004E5826"/>
    <w:rsid w:val="00521002"/>
    <w:rsid w:val="00535095"/>
    <w:rsid w:val="005A4963"/>
    <w:rsid w:val="005B2DA6"/>
    <w:rsid w:val="005C371B"/>
    <w:rsid w:val="005E2D9C"/>
    <w:rsid w:val="005E79F9"/>
    <w:rsid w:val="0064168A"/>
    <w:rsid w:val="006521F0"/>
    <w:rsid w:val="006A2222"/>
    <w:rsid w:val="006B3541"/>
    <w:rsid w:val="006D0144"/>
    <w:rsid w:val="006E606C"/>
    <w:rsid w:val="006E68F9"/>
    <w:rsid w:val="00705D44"/>
    <w:rsid w:val="0072699C"/>
    <w:rsid w:val="007525E0"/>
    <w:rsid w:val="007711F2"/>
    <w:rsid w:val="007E24EC"/>
    <w:rsid w:val="007E4094"/>
    <w:rsid w:val="00873A5F"/>
    <w:rsid w:val="00884A20"/>
    <w:rsid w:val="008A612E"/>
    <w:rsid w:val="008D1DF6"/>
    <w:rsid w:val="00927344"/>
    <w:rsid w:val="00992552"/>
    <w:rsid w:val="009939F0"/>
    <w:rsid w:val="00A25C29"/>
    <w:rsid w:val="00A55C11"/>
    <w:rsid w:val="00A92722"/>
    <w:rsid w:val="00AD0BFB"/>
    <w:rsid w:val="00B5245A"/>
    <w:rsid w:val="00B904F7"/>
    <w:rsid w:val="00BB17B2"/>
    <w:rsid w:val="00BD2038"/>
    <w:rsid w:val="00C1327B"/>
    <w:rsid w:val="00C1662F"/>
    <w:rsid w:val="00C3353A"/>
    <w:rsid w:val="00C65578"/>
    <w:rsid w:val="00CA6E75"/>
    <w:rsid w:val="00D74A3A"/>
    <w:rsid w:val="00D83CC8"/>
    <w:rsid w:val="00D8791B"/>
    <w:rsid w:val="00E50E19"/>
    <w:rsid w:val="00ED619B"/>
    <w:rsid w:val="00F00FF4"/>
    <w:rsid w:val="00F038BC"/>
    <w:rsid w:val="00FA3919"/>
    <w:rsid w:val="00FF1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3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5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54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409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40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16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16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353A"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character" w:styleId="a5">
    <w:name w:val="Hyperlink"/>
    <w:basedOn w:val="a0"/>
    <w:uiPriority w:val="99"/>
    <w:unhideWhenUsed/>
    <w:rsid w:val="0064168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A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6E7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6E75"/>
    <w:rPr>
      <w:sz w:val="18"/>
      <w:szCs w:val="18"/>
    </w:rPr>
  </w:style>
  <w:style w:type="paragraph" w:customStyle="1" w:styleId="CE490426FA1F417B964E942E3A6CE9DE">
    <w:name w:val="CE490426FA1F417B964E942E3A6CE9DE"/>
    <w:rsid w:val="00C3353A"/>
    <w:pPr>
      <w:spacing w:after="200" w:line="276" w:lineRule="auto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8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40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E409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4168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6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4168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3353A"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416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E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E75"/>
    <w:rPr>
      <w:sz w:val="18"/>
      <w:szCs w:val="18"/>
    </w:rPr>
  </w:style>
  <w:style w:type="paragraph" w:customStyle="1" w:styleId="CE490426FA1F417B964E942E3A6CE9DE">
    <w:name w:val="CE490426FA1F417B964E942E3A6CE9DE"/>
    <w:rsid w:val="00C3353A"/>
    <w:pPr>
      <w:spacing w:after="200" w:line="276" w:lineRule="auto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DBD29-E4C2-4E4E-8F44-0F54C429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张子龙</dc:creator>
  <cp:lastModifiedBy>曹文斌</cp:lastModifiedBy>
  <cp:revision>8</cp:revision>
  <dcterms:created xsi:type="dcterms:W3CDTF">2011-04-06T04:55:00Z</dcterms:created>
  <dcterms:modified xsi:type="dcterms:W3CDTF">2011-04-25T09:32:00Z</dcterms:modified>
</cp:coreProperties>
</file>